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0D402" w14:textId="77777777" w:rsidR="001F3BC5" w:rsidRDefault="006C27F8" w:rsidP="006C27F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27F8">
        <w:rPr>
          <w:rFonts w:ascii="Times New Roman" w:hAnsi="Times New Roman" w:cs="Times New Roman"/>
          <w:b/>
          <w:sz w:val="32"/>
          <w:szCs w:val="32"/>
        </w:rPr>
        <w:t>Evolview</w:t>
      </w:r>
      <w:ins w:id="0" w:author="Weihua Chen" w:date="2015-11-30T22:24:00Z">
        <w:r w:rsidR="00A6139E">
          <w:rPr>
            <w:rFonts w:ascii="Times New Roman" w:hAnsi="Times New Roman" w:cs="Times New Roman"/>
            <w:b/>
            <w:sz w:val="32"/>
            <w:szCs w:val="32"/>
          </w:rPr>
          <w:t xml:space="preserve">, an online visualization and management tool for customized and annotated </w:t>
        </w:r>
      </w:ins>
      <w:ins w:id="1" w:author="Weihua Chen" w:date="2015-11-30T22:25:00Z">
        <w:r w:rsidR="00A6139E">
          <w:rPr>
            <w:rFonts w:ascii="Times New Roman" w:hAnsi="Times New Roman" w:cs="Times New Roman"/>
            <w:b/>
            <w:sz w:val="32"/>
            <w:szCs w:val="32"/>
          </w:rPr>
          <w:t>phylogenetic</w:t>
        </w:r>
      </w:ins>
      <w:ins w:id="2" w:author="Weihua Chen" w:date="2015-11-30T22:24:00Z">
        <w:r w:rsidR="00A6139E">
          <w:rPr>
            <w:rFonts w:ascii="Times New Roman" w:hAnsi="Times New Roman" w:cs="Times New Roman"/>
            <w:b/>
            <w:sz w:val="32"/>
            <w:szCs w:val="32"/>
          </w:rPr>
          <w:t xml:space="preserve"> trees</w:t>
        </w:r>
      </w:ins>
      <w:del w:id="3" w:author="Weihua Chen" w:date="2015-11-30T22:24:00Z">
        <w:r w:rsidRPr="006C27F8" w:rsidDel="00A6139E">
          <w:rPr>
            <w:rFonts w:ascii="Times New Roman" w:hAnsi="Times New Roman" w:cs="Times New Roman"/>
            <w:b/>
            <w:sz w:val="32"/>
            <w:szCs w:val="32"/>
          </w:rPr>
          <w:delText>: update in 2016</w:delText>
        </w:r>
      </w:del>
    </w:p>
    <w:p w14:paraId="4022215A" w14:textId="77777777" w:rsidR="00C37840" w:rsidRDefault="00C37840" w:rsidP="00473098">
      <w:pPr>
        <w:rPr>
          <w:ins w:id="4" w:author="Weihua Chen" w:date="2015-11-30T22:25:00Z"/>
          <w:rFonts w:ascii="Times New Roman" w:hAnsi="Times New Roman" w:cs="Times New Roman"/>
          <w:b/>
          <w:sz w:val="32"/>
          <w:szCs w:val="32"/>
        </w:rPr>
      </w:pPr>
    </w:p>
    <w:p w14:paraId="167BBDB3" w14:textId="0CFD3CD6" w:rsidR="0099145A" w:rsidRDefault="00EE447C" w:rsidP="00473098">
      <w:pPr>
        <w:rPr>
          <w:ins w:id="5" w:author="Weihua Chen" w:date="2015-11-30T22:25:00Z"/>
          <w:rFonts w:ascii="Times New Roman" w:hAnsi="Times New Roman" w:cs="Times New Roman"/>
          <w:b/>
          <w:sz w:val="32"/>
          <w:szCs w:val="32"/>
        </w:rPr>
      </w:pPr>
      <w:ins w:id="6" w:author="Weihua Chen" w:date="2015-11-30T22:25:00Z">
        <w:r>
          <w:rPr>
            <w:rFonts w:ascii="Times New Roman" w:hAnsi="Times New Roman" w:cs="Times New Roman"/>
            <w:b/>
            <w:sz w:val="32"/>
            <w:szCs w:val="32"/>
          </w:rPr>
          <w:t>Abstract</w:t>
        </w:r>
      </w:ins>
    </w:p>
    <w:p w14:paraId="7DBE6A34" w14:textId="77777777" w:rsidR="00EE447C" w:rsidRDefault="00EE447C" w:rsidP="00473098">
      <w:pPr>
        <w:rPr>
          <w:ins w:id="7" w:author="Weihua Chen" w:date="2015-11-30T22:25:00Z"/>
          <w:rFonts w:ascii="Times New Roman" w:hAnsi="Times New Roman" w:cs="Times New Roman"/>
          <w:b/>
          <w:sz w:val="32"/>
          <w:szCs w:val="32"/>
        </w:rPr>
      </w:pPr>
    </w:p>
    <w:p w14:paraId="36FF54DA" w14:textId="1820122E" w:rsidR="00EE447C" w:rsidRDefault="00D7374C" w:rsidP="00473098">
      <w:pPr>
        <w:rPr>
          <w:ins w:id="8" w:author="Weihua Chen" w:date="2015-11-30T22:25:00Z"/>
          <w:rFonts w:ascii="Times New Roman" w:hAnsi="Times New Roman" w:cs="Times New Roman"/>
          <w:b/>
          <w:sz w:val="32"/>
          <w:szCs w:val="32"/>
        </w:rPr>
      </w:pPr>
      <w:ins w:id="9" w:author="Weihua Chen" w:date="2015-11-30T22:26:00Z">
        <w:r>
          <w:rPr>
            <w:rFonts w:ascii="Times New Roman" w:hAnsi="Times New Roman" w:cs="Times New Roman"/>
            <w:b/>
            <w:sz w:val="32"/>
            <w:szCs w:val="32"/>
          </w:rPr>
          <w:t>Introduction</w:t>
        </w:r>
      </w:ins>
    </w:p>
    <w:p w14:paraId="63C8272B" w14:textId="77777777" w:rsidR="0099145A" w:rsidDel="00835C98" w:rsidRDefault="0099145A" w:rsidP="00473098">
      <w:pPr>
        <w:rPr>
          <w:del w:id="10" w:author="Weihua Chen" w:date="2015-11-30T22:26:00Z"/>
          <w:rFonts w:ascii="Times New Roman" w:hAnsi="Times New Roman" w:cs="Times New Roman"/>
          <w:b/>
          <w:sz w:val="32"/>
          <w:szCs w:val="32"/>
        </w:rPr>
      </w:pPr>
    </w:p>
    <w:p w14:paraId="78663E40" w14:textId="2E598785" w:rsidR="00473098" w:rsidRPr="00835C98" w:rsidDel="00835C98" w:rsidRDefault="00473098">
      <w:pPr>
        <w:rPr>
          <w:del w:id="11" w:author="Weihua Chen" w:date="2015-11-30T22:26:00Z"/>
          <w:rFonts w:ascii="Times New Roman" w:hAnsi="Times New Roman" w:cs="Times New Roman"/>
          <w:b/>
          <w:sz w:val="32"/>
          <w:szCs w:val="32"/>
          <w:rPrChange w:id="12" w:author="Weihua Chen" w:date="2015-11-30T22:26:00Z">
            <w:rPr>
              <w:del w:id="13" w:author="Weihua Chen" w:date="2015-11-30T22:26:00Z"/>
              <w:rFonts w:ascii="Times New Roman" w:hAnsi="Times New Roman" w:cs="Times New Roman"/>
              <w:b/>
              <w:sz w:val="24"/>
              <w:szCs w:val="24"/>
            </w:rPr>
          </w:rPrChange>
        </w:rPr>
        <w:pPrChange w:id="14" w:author="Weihua Chen" w:date="2015-11-30T22:26:00Z">
          <w:pPr>
            <w:pStyle w:val="ListParagraph"/>
            <w:numPr>
              <w:numId w:val="1"/>
            </w:numPr>
            <w:ind w:left="360" w:firstLineChars="0" w:hanging="360"/>
          </w:pPr>
        </w:pPrChange>
      </w:pPr>
      <w:del w:id="15" w:author="Weihua Chen" w:date="2015-11-30T22:26:00Z">
        <w:r w:rsidRPr="00835C98" w:rsidDel="00835C98">
          <w:rPr>
            <w:rFonts w:ascii="Times New Roman" w:hAnsi="Times New Roman" w:cs="Times New Roman"/>
            <w:b/>
            <w:sz w:val="32"/>
            <w:szCs w:val="32"/>
            <w:rPrChange w:id="16" w:author="Weihua Chen" w:date="2015-11-30T22:2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>Introduction</w:delText>
        </w:r>
      </w:del>
    </w:p>
    <w:p w14:paraId="056F252D" w14:textId="77777777" w:rsidR="00473098" w:rsidRPr="00473098" w:rsidRDefault="00473098" w:rsidP="00473098">
      <w:pPr>
        <w:rPr>
          <w:rFonts w:ascii="Times New Roman" w:hAnsi="Times New Roman" w:cs="Times New Roman"/>
          <w:b/>
          <w:sz w:val="24"/>
          <w:szCs w:val="24"/>
        </w:rPr>
      </w:pPr>
    </w:p>
    <w:p w14:paraId="13F1CFA5" w14:textId="77777777" w:rsidR="006C27F8" w:rsidRDefault="006C27F8" w:rsidP="00405865">
      <w:pPr>
        <w:rPr>
          <w:rFonts w:ascii="Times New Roman" w:hAnsi="Times New Roman" w:cs="Times New Roman"/>
          <w:sz w:val="24"/>
          <w:szCs w:val="24"/>
        </w:rPr>
      </w:pPr>
      <w:r w:rsidRPr="00473098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C37840" w:rsidRPr="00473098">
        <w:rPr>
          <w:rFonts w:ascii="Times New Roman" w:hAnsi="Times New Roman" w:cs="Times New Roman"/>
          <w:sz w:val="24"/>
          <w:szCs w:val="24"/>
        </w:rPr>
        <w:t>phylogenetic tree</w:t>
      </w:r>
      <w:r w:rsidR="00C37840" w:rsidRPr="0047309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443BF">
        <w:rPr>
          <w:rFonts w:ascii="Times New Roman" w:hAnsi="Times New Roman" w:cs="Times New Roman" w:hint="eastAsia"/>
          <w:sz w:val="24"/>
          <w:szCs w:val="24"/>
        </w:rPr>
        <w:t>is</w:t>
      </w:r>
      <w:r w:rsidR="00C37840" w:rsidRPr="00473098">
        <w:rPr>
          <w:rFonts w:ascii="Times New Roman" w:hAnsi="Times New Roman" w:cs="Times New Roman" w:hint="eastAsia"/>
          <w:sz w:val="24"/>
          <w:szCs w:val="24"/>
        </w:rPr>
        <w:t xml:space="preserve"> a </w:t>
      </w:r>
      <w:r w:rsidR="00A53BE9">
        <w:rPr>
          <w:rFonts w:ascii="Times New Roman" w:hAnsi="Times New Roman" w:cs="Times New Roman" w:hint="eastAsia"/>
          <w:sz w:val="24"/>
          <w:szCs w:val="24"/>
        </w:rPr>
        <w:t>powerful tool for displaying evolutionary</w:t>
      </w:r>
      <w:r w:rsidR="00C37840" w:rsidRPr="00473098">
        <w:rPr>
          <w:rFonts w:ascii="Times New Roman" w:hAnsi="Times New Roman" w:cs="Times New Roman" w:hint="eastAsia"/>
          <w:sz w:val="24"/>
          <w:szCs w:val="24"/>
        </w:rPr>
        <w:t xml:space="preserve"> relationship</w:t>
      </w:r>
      <w:r w:rsidR="00767178">
        <w:rPr>
          <w:rFonts w:ascii="Times New Roman" w:hAnsi="Times New Roman" w:cs="Times New Roman" w:hint="eastAsia"/>
          <w:sz w:val="24"/>
          <w:szCs w:val="24"/>
        </w:rPr>
        <w:t>s</w:t>
      </w:r>
      <w:r w:rsidR="00C37840" w:rsidRPr="00473098">
        <w:rPr>
          <w:rFonts w:ascii="Times New Roman" w:hAnsi="Times New Roman" w:cs="Times New Roman" w:hint="eastAsia"/>
          <w:sz w:val="24"/>
          <w:szCs w:val="24"/>
        </w:rPr>
        <w:t xml:space="preserve"> among different species.</w:t>
      </w:r>
      <w:r w:rsidR="00A65E68">
        <w:rPr>
          <w:rFonts w:ascii="Times New Roman" w:hAnsi="Times New Roman" w:cs="Times New Roman" w:hint="eastAsia"/>
          <w:sz w:val="24"/>
          <w:szCs w:val="24"/>
        </w:rPr>
        <w:t xml:space="preserve"> Several</w:t>
      </w:r>
      <w:r w:rsidR="006D7C20">
        <w:rPr>
          <w:rFonts w:ascii="Times New Roman" w:hAnsi="Times New Roman" w:cs="Times New Roman" w:hint="eastAsia"/>
          <w:sz w:val="24"/>
          <w:szCs w:val="24"/>
        </w:rPr>
        <w:t xml:space="preserve"> algorithm</w:t>
      </w:r>
      <w:r w:rsidR="00A65E68">
        <w:rPr>
          <w:rFonts w:ascii="Times New Roman" w:hAnsi="Times New Roman" w:cs="Times New Roman" w:hint="eastAsia"/>
          <w:sz w:val="24"/>
          <w:szCs w:val="24"/>
        </w:rPr>
        <w:t xml:space="preserve"> methods (</w:t>
      </w:r>
      <w:r w:rsidR="00E92EA5">
        <w:rPr>
          <w:rFonts w:ascii="Times New Roman" w:hAnsi="Times New Roman" w:cs="Times New Roman" w:hint="eastAsia"/>
          <w:sz w:val="24"/>
          <w:szCs w:val="24"/>
        </w:rPr>
        <w:t>including</w:t>
      </w:r>
      <w:r w:rsidR="00A65E68">
        <w:rPr>
          <w:rFonts w:ascii="Times New Roman" w:hAnsi="Times New Roman" w:cs="Times New Roman" w:hint="eastAsia"/>
          <w:sz w:val="24"/>
          <w:szCs w:val="24"/>
        </w:rPr>
        <w:t xml:space="preserve"> ML, MP and NJ) can b</w:t>
      </w:r>
      <w:r w:rsidR="00DD28A7">
        <w:rPr>
          <w:rFonts w:ascii="Times New Roman" w:hAnsi="Times New Roman" w:cs="Times New Roman" w:hint="eastAsia"/>
          <w:sz w:val="24"/>
          <w:szCs w:val="24"/>
        </w:rPr>
        <w:t xml:space="preserve">e used </w:t>
      </w:r>
      <w:r w:rsidR="006D7C20">
        <w:rPr>
          <w:rFonts w:ascii="Times New Roman" w:hAnsi="Times New Roman" w:cs="Times New Roman" w:hint="eastAsia"/>
          <w:sz w:val="24"/>
          <w:szCs w:val="24"/>
        </w:rPr>
        <w:t>in</w:t>
      </w:r>
      <w:r w:rsidR="00405865">
        <w:rPr>
          <w:rFonts w:ascii="Times New Roman" w:hAnsi="Times New Roman" w:cs="Times New Roman" w:hint="eastAsia"/>
          <w:sz w:val="24"/>
          <w:szCs w:val="24"/>
        </w:rPr>
        <w:t xml:space="preserve"> </w:t>
      </w:r>
      <w:bookmarkStart w:id="17" w:name="OLE_LINK1"/>
      <w:bookmarkStart w:id="18" w:name="OLE_LINK2"/>
      <w:r w:rsidR="00405865">
        <w:rPr>
          <w:rFonts w:ascii="Times New Roman" w:hAnsi="Times New Roman" w:cs="Times New Roman" w:hint="eastAsia"/>
          <w:sz w:val="24"/>
          <w:szCs w:val="24"/>
        </w:rPr>
        <w:t>phylogenetic</w:t>
      </w:r>
      <w:r w:rsidR="00DD28A7">
        <w:rPr>
          <w:rFonts w:ascii="Times New Roman" w:hAnsi="Times New Roman" w:cs="Times New Roman" w:hint="eastAsia"/>
          <w:sz w:val="24"/>
          <w:szCs w:val="24"/>
        </w:rPr>
        <w:t xml:space="preserve"> tree</w:t>
      </w:r>
      <w:bookmarkEnd w:id="17"/>
      <w:bookmarkEnd w:id="18"/>
      <w:r w:rsidR="006D7C20" w:rsidRPr="006D7C2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267CD">
        <w:rPr>
          <w:rFonts w:ascii="Times New Roman" w:hAnsi="Times New Roman" w:cs="Times New Roman" w:hint="eastAsia"/>
          <w:sz w:val="24"/>
          <w:szCs w:val="24"/>
        </w:rPr>
        <w:t>constructions</w:t>
      </w:r>
      <w:r w:rsidR="00A65E6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5E68" w:rsidRPr="00A65E68">
        <w:rPr>
          <w:rFonts w:ascii="Times New Roman" w:hAnsi="Times New Roman" w:cs="Times New Roman"/>
          <w:sz w:val="24"/>
          <w:szCs w:val="24"/>
        </w:rPr>
        <w:t>according to different cases</w:t>
      </w:r>
      <w:r w:rsidR="00A65E68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114D8B">
        <w:rPr>
          <w:rFonts w:ascii="Times New Roman" w:hAnsi="Times New Roman" w:cs="Times New Roman" w:hint="eastAsia"/>
          <w:sz w:val="24"/>
          <w:szCs w:val="24"/>
        </w:rPr>
        <w:t xml:space="preserve">In order to figure out the </w:t>
      </w:r>
      <w:r w:rsidR="00731A26">
        <w:rPr>
          <w:rFonts w:ascii="Times New Roman" w:hAnsi="Times New Roman" w:cs="Times New Roman"/>
          <w:sz w:val="24"/>
          <w:szCs w:val="24"/>
        </w:rPr>
        <w:t>topology of</w:t>
      </w:r>
      <w:r w:rsidR="00114D8B" w:rsidRPr="00114D8B">
        <w:rPr>
          <w:rFonts w:ascii="Times New Roman" w:hAnsi="Times New Roman" w:cs="Times New Roman"/>
          <w:sz w:val="24"/>
          <w:szCs w:val="24"/>
        </w:rPr>
        <w:t xml:space="preserve"> </w:t>
      </w:r>
      <w:r w:rsidR="00114D8B">
        <w:rPr>
          <w:rFonts w:ascii="Times New Roman" w:hAnsi="Times New Roman" w:cs="Times New Roman" w:hint="eastAsia"/>
          <w:sz w:val="24"/>
          <w:szCs w:val="24"/>
        </w:rPr>
        <w:t>phylogenetic</w:t>
      </w:r>
      <w:r w:rsidR="00114D8B" w:rsidRPr="00114D8B">
        <w:rPr>
          <w:rFonts w:ascii="Times New Roman" w:hAnsi="Times New Roman" w:cs="Times New Roman"/>
          <w:sz w:val="24"/>
          <w:szCs w:val="24"/>
        </w:rPr>
        <w:t xml:space="preserve"> tree</w:t>
      </w:r>
      <w:r w:rsidR="004214A5">
        <w:rPr>
          <w:rFonts w:ascii="Times New Roman" w:hAnsi="Times New Roman" w:cs="Times New Roman" w:hint="eastAsia"/>
          <w:sz w:val="24"/>
          <w:szCs w:val="24"/>
        </w:rPr>
        <w:t>s</w:t>
      </w:r>
      <w:r w:rsidR="00731A26">
        <w:rPr>
          <w:rFonts w:ascii="Times New Roman" w:hAnsi="Times New Roman" w:cs="Times New Roman" w:hint="eastAsia"/>
          <w:sz w:val="24"/>
          <w:szCs w:val="24"/>
        </w:rPr>
        <w:t>,</w:t>
      </w:r>
      <w:r w:rsidR="00E92EA5">
        <w:rPr>
          <w:rFonts w:ascii="Times New Roman" w:hAnsi="Times New Roman" w:cs="Times New Roman" w:hint="eastAsia"/>
          <w:sz w:val="24"/>
          <w:szCs w:val="24"/>
        </w:rPr>
        <w:t xml:space="preserve"> researchers</w:t>
      </w:r>
      <w:r w:rsidR="00731A26">
        <w:rPr>
          <w:rFonts w:ascii="Times New Roman" w:hAnsi="Times New Roman" w:cs="Times New Roman" w:hint="eastAsia"/>
          <w:sz w:val="24"/>
          <w:szCs w:val="24"/>
        </w:rPr>
        <w:t xml:space="preserve"> have developed</w:t>
      </w:r>
      <w:r w:rsidR="00E92E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290A">
        <w:rPr>
          <w:rFonts w:ascii="Times New Roman" w:hAnsi="Times New Roman" w:cs="Times New Roman"/>
          <w:sz w:val="24"/>
          <w:szCs w:val="24"/>
        </w:rPr>
        <w:t>much</w:t>
      </w:r>
      <w:r w:rsidR="00E92EA5" w:rsidRPr="00E92EA5">
        <w:rPr>
          <w:rFonts w:ascii="Times New Roman" w:hAnsi="Times New Roman" w:cs="Times New Roman"/>
          <w:sz w:val="24"/>
          <w:szCs w:val="24"/>
        </w:rPr>
        <w:t xml:space="preserve"> tree visualization software</w:t>
      </w:r>
      <w:r w:rsidR="00E92EA5">
        <w:rPr>
          <w:rFonts w:ascii="Times New Roman" w:hAnsi="Times New Roman" w:cs="Times New Roman" w:hint="eastAsia"/>
          <w:sz w:val="24"/>
          <w:szCs w:val="24"/>
        </w:rPr>
        <w:t xml:space="preserve">, such as </w:t>
      </w:r>
      <w:r w:rsidR="008B72E0">
        <w:rPr>
          <w:rFonts w:ascii="Times New Roman" w:hAnsi="Times New Roman" w:cs="Times New Roman" w:hint="eastAsia"/>
          <w:sz w:val="24"/>
          <w:szCs w:val="24"/>
        </w:rPr>
        <w:t xml:space="preserve">TreeView, MEGA, </w:t>
      </w:r>
      <w:r w:rsidR="008B72E0" w:rsidRPr="008B72E0">
        <w:rPr>
          <w:rFonts w:ascii="Times New Roman" w:hAnsi="Times New Roman" w:cs="Times New Roman"/>
          <w:sz w:val="24"/>
          <w:szCs w:val="24"/>
        </w:rPr>
        <w:t>iTol</w:t>
      </w:r>
      <w:r w:rsidR="008B72E0">
        <w:rPr>
          <w:rFonts w:ascii="Times New Roman" w:hAnsi="Times New Roman" w:cs="Times New Roman" w:hint="eastAsia"/>
          <w:sz w:val="24"/>
          <w:szCs w:val="24"/>
        </w:rPr>
        <w:t xml:space="preserve"> and etc. </w:t>
      </w:r>
      <w:r w:rsidR="00731A26">
        <w:rPr>
          <w:rFonts w:ascii="Times New Roman" w:hAnsi="Times New Roman" w:cs="Times New Roman" w:hint="eastAsia"/>
          <w:sz w:val="24"/>
          <w:szCs w:val="24"/>
        </w:rPr>
        <w:t>But</w:t>
      </w:r>
      <w:r w:rsidR="00405865">
        <w:rPr>
          <w:rFonts w:ascii="Times New Roman" w:hAnsi="Times New Roman" w:cs="Times New Roman" w:hint="eastAsia"/>
          <w:sz w:val="24"/>
          <w:szCs w:val="24"/>
        </w:rPr>
        <w:t xml:space="preserve"> users </w:t>
      </w:r>
      <w:r w:rsidR="00405865">
        <w:rPr>
          <w:rFonts w:ascii="Times New Roman" w:hAnsi="Times New Roman" w:cs="Times New Roman"/>
          <w:sz w:val="24"/>
          <w:szCs w:val="24"/>
        </w:rPr>
        <w:t>cannot</w:t>
      </w:r>
      <w:r w:rsidR="004058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B3A1F">
        <w:rPr>
          <w:rFonts w:ascii="Times New Roman" w:hAnsi="Times New Roman" w:cs="Times New Roman"/>
          <w:sz w:val="24"/>
          <w:szCs w:val="24"/>
        </w:rPr>
        <w:t>customize</w:t>
      </w:r>
      <w:r w:rsidR="0068624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865">
        <w:rPr>
          <w:rFonts w:ascii="Times New Roman" w:hAnsi="Times New Roman" w:cs="Times New Roman"/>
          <w:sz w:val="24"/>
          <w:szCs w:val="24"/>
        </w:rPr>
        <w:t>phylogenetic</w:t>
      </w:r>
      <w:r w:rsidR="004058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5865" w:rsidRPr="00405865">
        <w:rPr>
          <w:rFonts w:ascii="Times New Roman" w:hAnsi="Times New Roman" w:cs="Times New Roman"/>
          <w:sz w:val="24"/>
          <w:szCs w:val="24"/>
        </w:rPr>
        <w:t>trees</w:t>
      </w:r>
      <w:r w:rsidR="00C75AA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12DD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="00EC12DD" w:rsidRPr="00EC12DD">
        <w:rPr>
          <w:rFonts w:ascii="Times New Roman" w:hAnsi="Times New Roman" w:cs="Times New Roman"/>
          <w:sz w:val="24"/>
          <w:szCs w:val="24"/>
        </w:rPr>
        <w:t>attaching</w:t>
      </w:r>
      <w:r w:rsidR="00EC12DD">
        <w:rPr>
          <w:rFonts w:ascii="Times New Roman" w:hAnsi="Times New Roman" w:cs="Times New Roman" w:hint="eastAsia"/>
          <w:sz w:val="24"/>
          <w:szCs w:val="24"/>
        </w:rPr>
        <w:t xml:space="preserve"> annotation</w:t>
      </w:r>
      <w:r w:rsidR="00532CD1">
        <w:rPr>
          <w:rFonts w:ascii="Times New Roman" w:hAnsi="Times New Roman" w:cs="Times New Roman" w:hint="eastAsia"/>
          <w:sz w:val="24"/>
          <w:szCs w:val="24"/>
        </w:rPr>
        <w:t>s</w:t>
      </w:r>
      <w:r w:rsidR="00206C3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32CD1">
        <w:rPr>
          <w:rFonts w:ascii="Times New Roman" w:hAnsi="Times New Roman" w:cs="Times New Roman" w:hint="eastAsia"/>
          <w:sz w:val="24"/>
          <w:szCs w:val="24"/>
        </w:rPr>
        <w:t>when using</w:t>
      </w:r>
      <w:r w:rsidR="00206C34">
        <w:rPr>
          <w:rFonts w:ascii="Times New Roman" w:hAnsi="Times New Roman" w:cs="Times New Roman" w:hint="eastAsia"/>
          <w:sz w:val="24"/>
          <w:szCs w:val="24"/>
        </w:rPr>
        <w:t xml:space="preserve"> the above software, let alone </w:t>
      </w:r>
      <w:r w:rsidR="00F30853">
        <w:rPr>
          <w:rFonts w:ascii="Times New Roman" w:hAnsi="Times New Roman" w:cs="Times New Roman" w:hint="eastAsia"/>
          <w:sz w:val="24"/>
          <w:szCs w:val="24"/>
        </w:rPr>
        <w:t>manage both of them</w:t>
      </w:r>
      <w:r w:rsidR="003F2B9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7937FB">
        <w:rPr>
          <w:rFonts w:ascii="Times New Roman" w:hAnsi="Times New Roman" w:cs="Times New Roman" w:hint="eastAsia"/>
          <w:sz w:val="24"/>
          <w:szCs w:val="24"/>
        </w:rPr>
        <w:t xml:space="preserve">In 2012, we developed an online tree </w:t>
      </w:r>
      <w:r w:rsidR="007937FB" w:rsidRPr="00E92EA5">
        <w:rPr>
          <w:rFonts w:ascii="Times New Roman" w:hAnsi="Times New Roman" w:cs="Times New Roman"/>
          <w:sz w:val="24"/>
          <w:szCs w:val="24"/>
        </w:rPr>
        <w:t>visualization</w:t>
      </w:r>
      <w:r w:rsidR="007937FB">
        <w:rPr>
          <w:rFonts w:ascii="Times New Roman" w:hAnsi="Times New Roman" w:cs="Times New Roman" w:hint="eastAsia"/>
          <w:sz w:val="24"/>
          <w:szCs w:val="24"/>
        </w:rPr>
        <w:t xml:space="preserve"> tool, which we called Evolview.</w:t>
      </w:r>
      <w:r w:rsidR="002D54F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B411A">
        <w:rPr>
          <w:rFonts w:ascii="Times New Roman" w:hAnsi="Times New Roman" w:cs="Times New Roman" w:hint="eastAsia"/>
          <w:sz w:val="24"/>
          <w:szCs w:val="24"/>
        </w:rPr>
        <w:t xml:space="preserve">Unlike other software, </w:t>
      </w:r>
      <w:r w:rsidR="00686246">
        <w:rPr>
          <w:rFonts w:ascii="Times New Roman" w:hAnsi="Times New Roman" w:cs="Times New Roman" w:hint="eastAsia"/>
          <w:sz w:val="24"/>
          <w:szCs w:val="24"/>
        </w:rPr>
        <w:t xml:space="preserve">Evolview allows users </w:t>
      </w:r>
      <w:r w:rsidR="00686246" w:rsidRPr="00686246">
        <w:rPr>
          <w:rFonts w:ascii="Times New Roman" w:hAnsi="Times New Roman" w:cs="Times New Roman"/>
          <w:sz w:val="24"/>
          <w:szCs w:val="24"/>
        </w:rPr>
        <w:t>administrate</w:t>
      </w:r>
      <w:r w:rsidR="0068624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6246">
        <w:rPr>
          <w:rFonts w:ascii="Times New Roman" w:hAnsi="Times New Roman" w:cs="Times New Roman"/>
          <w:sz w:val="24"/>
          <w:szCs w:val="24"/>
        </w:rPr>
        <w:t>phylogenetic</w:t>
      </w:r>
      <w:r w:rsidR="0068624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6246" w:rsidRPr="00405865">
        <w:rPr>
          <w:rFonts w:ascii="Times New Roman" w:hAnsi="Times New Roman" w:cs="Times New Roman"/>
          <w:sz w:val="24"/>
          <w:szCs w:val="24"/>
        </w:rPr>
        <w:t>trees</w:t>
      </w:r>
      <w:r w:rsidR="00686246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686246" w:rsidRPr="00EC12DD">
        <w:rPr>
          <w:rFonts w:ascii="Times New Roman" w:hAnsi="Times New Roman" w:cs="Times New Roman"/>
          <w:sz w:val="24"/>
          <w:szCs w:val="24"/>
        </w:rPr>
        <w:t>attaching</w:t>
      </w:r>
      <w:r w:rsidR="00686246">
        <w:rPr>
          <w:rFonts w:ascii="Times New Roman" w:hAnsi="Times New Roman" w:cs="Times New Roman" w:hint="eastAsia"/>
          <w:sz w:val="24"/>
          <w:szCs w:val="24"/>
        </w:rPr>
        <w:t xml:space="preserve"> annotation</w:t>
      </w:r>
      <w:r w:rsidR="00ED0263">
        <w:rPr>
          <w:rFonts w:ascii="Times New Roman" w:hAnsi="Times New Roman" w:cs="Times New Roman" w:hint="eastAsia"/>
          <w:sz w:val="24"/>
          <w:szCs w:val="24"/>
        </w:rPr>
        <w:t>s</w:t>
      </w:r>
      <w:r w:rsidR="0068624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6246" w:rsidRPr="00686246">
        <w:rPr>
          <w:rFonts w:ascii="Times New Roman" w:hAnsi="Times New Roman" w:cs="Times New Roman"/>
          <w:sz w:val="24"/>
          <w:szCs w:val="24"/>
        </w:rPr>
        <w:t>interactively</w:t>
      </w:r>
      <w:r w:rsidR="006479E4">
        <w:rPr>
          <w:rFonts w:ascii="Times New Roman" w:hAnsi="Times New Roman" w:cs="Times New Roman" w:hint="eastAsia"/>
          <w:sz w:val="24"/>
          <w:szCs w:val="24"/>
        </w:rPr>
        <w:t>.</w:t>
      </w:r>
      <w:r w:rsidR="0068624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479E4">
        <w:rPr>
          <w:rFonts w:ascii="Times New Roman" w:hAnsi="Times New Roman" w:cs="Times New Roman" w:hint="eastAsia"/>
          <w:sz w:val="24"/>
          <w:szCs w:val="24"/>
        </w:rPr>
        <w:t>Additionally</w:t>
      </w:r>
      <w:r w:rsidR="000703A2">
        <w:rPr>
          <w:rFonts w:ascii="Times New Roman" w:hAnsi="Times New Roman" w:cs="Times New Roman" w:hint="eastAsia"/>
          <w:sz w:val="24"/>
          <w:szCs w:val="24"/>
        </w:rPr>
        <w:t>,</w:t>
      </w:r>
      <w:r w:rsidR="000F3FE7">
        <w:rPr>
          <w:rFonts w:ascii="Times New Roman" w:hAnsi="Times New Roman" w:cs="Times New Roman" w:hint="eastAsia"/>
          <w:sz w:val="24"/>
          <w:szCs w:val="24"/>
        </w:rPr>
        <w:t xml:space="preserve"> users can share</w:t>
      </w:r>
      <w:r w:rsidR="00686246">
        <w:rPr>
          <w:rFonts w:ascii="Times New Roman" w:hAnsi="Times New Roman" w:cs="Times New Roman" w:hint="eastAsia"/>
          <w:sz w:val="24"/>
          <w:szCs w:val="24"/>
        </w:rPr>
        <w:t xml:space="preserve"> data with </w:t>
      </w:r>
      <w:r w:rsidR="00501975">
        <w:rPr>
          <w:rFonts w:ascii="Times New Roman" w:hAnsi="Times New Roman" w:cs="Times New Roman" w:hint="eastAsia"/>
          <w:sz w:val="24"/>
          <w:szCs w:val="24"/>
        </w:rPr>
        <w:t>their</w:t>
      </w:r>
      <w:r w:rsidR="00686246">
        <w:rPr>
          <w:rFonts w:ascii="Times New Roman" w:hAnsi="Times New Roman" w:cs="Times New Roman" w:hint="eastAsia"/>
          <w:sz w:val="24"/>
          <w:szCs w:val="24"/>
        </w:rPr>
        <w:t xml:space="preserve"> fr</w:t>
      </w:r>
      <w:r w:rsidR="004350EA">
        <w:rPr>
          <w:rFonts w:ascii="Times New Roman" w:hAnsi="Times New Roman" w:cs="Times New Roman" w:hint="eastAsia"/>
          <w:sz w:val="24"/>
          <w:szCs w:val="24"/>
        </w:rPr>
        <w:t>i</w:t>
      </w:r>
      <w:r w:rsidR="00686246">
        <w:rPr>
          <w:rFonts w:ascii="Times New Roman" w:hAnsi="Times New Roman" w:cs="Times New Roman" w:hint="eastAsia"/>
          <w:sz w:val="24"/>
          <w:szCs w:val="24"/>
        </w:rPr>
        <w:t>ends.</w:t>
      </w:r>
      <w:r w:rsidR="003B4B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33F5">
        <w:rPr>
          <w:rFonts w:ascii="Times New Roman" w:hAnsi="Times New Roman" w:cs="Times New Roman" w:hint="eastAsia"/>
          <w:sz w:val="24"/>
          <w:szCs w:val="24"/>
        </w:rPr>
        <w:t xml:space="preserve">Recently we have </w:t>
      </w:r>
      <w:r w:rsidR="00017716">
        <w:rPr>
          <w:rFonts w:ascii="Times New Roman" w:hAnsi="Times New Roman" w:cs="Times New Roman" w:hint="eastAsia"/>
          <w:sz w:val="24"/>
          <w:szCs w:val="24"/>
        </w:rPr>
        <w:t>update</w:t>
      </w:r>
      <w:r w:rsidR="006933F5">
        <w:rPr>
          <w:rFonts w:ascii="Times New Roman" w:hAnsi="Times New Roman" w:cs="Times New Roman" w:hint="eastAsia"/>
          <w:sz w:val="24"/>
          <w:szCs w:val="24"/>
        </w:rPr>
        <w:t>d</w:t>
      </w:r>
      <w:r w:rsidR="00017716">
        <w:rPr>
          <w:rFonts w:ascii="Times New Roman" w:hAnsi="Times New Roman" w:cs="Times New Roman" w:hint="eastAsia"/>
          <w:sz w:val="24"/>
          <w:szCs w:val="24"/>
        </w:rPr>
        <w:t xml:space="preserve"> Evolview, and the new version adds </w:t>
      </w:r>
      <w:r w:rsidR="00E105DB">
        <w:rPr>
          <w:rFonts w:ascii="Times New Roman" w:hAnsi="Times New Roman" w:cs="Times New Roman" w:hint="eastAsia"/>
          <w:sz w:val="24"/>
          <w:szCs w:val="24"/>
        </w:rPr>
        <w:t>several annotation datasets</w:t>
      </w:r>
      <w:r w:rsidR="00575D0A">
        <w:rPr>
          <w:rFonts w:ascii="Times New Roman" w:hAnsi="Times New Roman" w:cs="Times New Roman" w:hint="eastAsia"/>
          <w:sz w:val="24"/>
          <w:szCs w:val="24"/>
        </w:rPr>
        <w:t xml:space="preserve"> including </w:t>
      </w:r>
      <w:bookmarkStart w:id="19" w:name="OLE_LINK28"/>
      <w:r w:rsidR="008E1544">
        <w:rPr>
          <w:rFonts w:ascii="Times New Roman" w:hAnsi="Times New Roman" w:cs="Times New Roman" w:hint="eastAsia"/>
          <w:sz w:val="24"/>
          <w:szCs w:val="24"/>
        </w:rPr>
        <w:t>leaf label decoration</w:t>
      </w:r>
      <w:r w:rsidR="000B09BD">
        <w:rPr>
          <w:rFonts w:ascii="Times New Roman" w:hAnsi="Times New Roman" w:cs="Times New Roman" w:hint="eastAsia"/>
          <w:sz w:val="24"/>
          <w:szCs w:val="24"/>
        </w:rPr>
        <w:t xml:space="preserve">, group labels, </w:t>
      </w:r>
      <w:r w:rsidR="00245C5E">
        <w:rPr>
          <w:rFonts w:ascii="Times New Roman" w:hAnsi="Times New Roman" w:cs="Times New Roman" w:hint="eastAsia"/>
          <w:sz w:val="24"/>
          <w:szCs w:val="24"/>
        </w:rPr>
        <w:t xml:space="preserve">dot plot and </w:t>
      </w:r>
      <w:r w:rsidR="007D3A27">
        <w:rPr>
          <w:rFonts w:ascii="Times New Roman" w:hAnsi="Times New Roman" w:cs="Times New Roman" w:hint="eastAsia"/>
          <w:sz w:val="24"/>
          <w:szCs w:val="24"/>
        </w:rPr>
        <w:t>heatmap</w:t>
      </w:r>
      <w:bookmarkEnd w:id="19"/>
      <w:r w:rsidR="007D3A27">
        <w:rPr>
          <w:rFonts w:ascii="Times New Roman" w:hAnsi="Times New Roman" w:cs="Times New Roman" w:hint="eastAsia"/>
          <w:sz w:val="24"/>
          <w:szCs w:val="24"/>
        </w:rPr>
        <w:t>.</w:t>
      </w:r>
      <w:r w:rsidR="00E5778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105DB">
        <w:rPr>
          <w:rFonts w:ascii="Times New Roman" w:hAnsi="Times New Roman" w:cs="Times New Roman" w:hint="eastAsia"/>
          <w:sz w:val="24"/>
          <w:szCs w:val="24"/>
        </w:rPr>
        <w:t>Each</w:t>
      </w:r>
      <w:r w:rsidR="00C4121A">
        <w:rPr>
          <w:rFonts w:ascii="Times New Roman" w:hAnsi="Times New Roman" w:cs="Times New Roman" w:hint="eastAsia"/>
          <w:sz w:val="24"/>
          <w:szCs w:val="24"/>
        </w:rPr>
        <w:t xml:space="preserve"> new annotation dataset</w:t>
      </w:r>
      <w:r w:rsidR="00A8282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41312">
        <w:rPr>
          <w:rFonts w:ascii="Times New Roman" w:hAnsi="Times New Roman" w:cs="Times New Roman" w:hint="eastAsia"/>
          <w:sz w:val="24"/>
          <w:szCs w:val="24"/>
        </w:rPr>
        <w:t xml:space="preserve">will </w:t>
      </w:r>
      <w:r w:rsidR="00A82824">
        <w:rPr>
          <w:rFonts w:ascii="Times New Roman" w:hAnsi="Times New Roman" w:cs="Times New Roman" w:hint="eastAsia"/>
          <w:sz w:val="24"/>
          <w:szCs w:val="24"/>
        </w:rPr>
        <w:t xml:space="preserve">endow </w:t>
      </w:r>
      <w:r w:rsidR="00D41312">
        <w:rPr>
          <w:rFonts w:ascii="Times New Roman" w:hAnsi="Times New Roman" w:cs="Times New Roman" w:hint="eastAsia"/>
          <w:sz w:val="24"/>
          <w:szCs w:val="24"/>
        </w:rPr>
        <w:t xml:space="preserve">more meaningful information </w:t>
      </w:r>
      <w:r w:rsidR="00E105DB">
        <w:rPr>
          <w:rFonts w:ascii="Times New Roman" w:hAnsi="Times New Roman" w:cs="Times New Roman" w:hint="eastAsia"/>
          <w:sz w:val="24"/>
          <w:szCs w:val="24"/>
        </w:rPr>
        <w:t>for the</w:t>
      </w:r>
      <w:r w:rsidR="00D41312">
        <w:rPr>
          <w:rFonts w:ascii="Times New Roman" w:hAnsi="Times New Roman" w:cs="Times New Roman" w:hint="eastAsia"/>
          <w:sz w:val="24"/>
          <w:szCs w:val="24"/>
        </w:rPr>
        <w:t xml:space="preserve"> phylogenetic tree.</w:t>
      </w:r>
    </w:p>
    <w:p w14:paraId="3EB7AB6F" w14:textId="77777777" w:rsidR="00DD1DC6" w:rsidRDefault="00DD1DC6" w:rsidP="00405865">
      <w:pPr>
        <w:rPr>
          <w:rFonts w:ascii="Times New Roman" w:hAnsi="Times New Roman" w:cs="Times New Roman"/>
          <w:sz w:val="24"/>
          <w:szCs w:val="24"/>
        </w:rPr>
      </w:pPr>
    </w:p>
    <w:p w14:paraId="27388789" w14:textId="79343583" w:rsidR="00DD1DC6" w:rsidRDefault="00DD1DC6">
      <w:pPr>
        <w:rPr>
          <w:ins w:id="20" w:author="Weihua Chen" w:date="2015-12-02T10:07:00Z"/>
          <w:rFonts w:ascii="Times New Roman" w:hAnsi="Times New Roman" w:cs="Times New Roman"/>
          <w:b/>
          <w:sz w:val="32"/>
          <w:szCs w:val="32"/>
        </w:rPr>
        <w:pPrChange w:id="21" w:author="Weihua Chen" w:date="2015-11-30T22:26:00Z">
          <w:pPr>
            <w:pStyle w:val="ListParagraph"/>
            <w:numPr>
              <w:numId w:val="1"/>
            </w:numPr>
            <w:ind w:left="360" w:firstLineChars="0" w:hanging="360"/>
          </w:pPr>
        </w:pPrChange>
      </w:pPr>
      <w:del w:id="22" w:author="Weihua Chen" w:date="2015-11-30T22:26:00Z">
        <w:r w:rsidRPr="00D7374C" w:rsidDel="00EE447C">
          <w:rPr>
            <w:rFonts w:ascii="Times New Roman" w:hAnsi="Times New Roman" w:cs="Times New Roman"/>
            <w:b/>
            <w:sz w:val="32"/>
            <w:szCs w:val="32"/>
            <w:rPrChange w:id="23" w:author="Weihua Chen" w:date="2015-11-30T22:2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delText xml:space="preserve">Results </w:delText>
        </w:r>
      </w:del>
      <w:ins w:id="24" w:author="Weihua Chen" w:date="2015-11-30T22:26:00Z">
        <w:r w:rsidR="00EE447C" w:rsidRPr="00D7374C">
          <w:rPr>
            <w:rFonts w:ascii="Times New Roman" w:hAnsi="Times New Roman" w:cs="Times New Roman"/>
            <w:b/>
            <w:sz w:val="32"/>
            <w:szCs w:val="32"/>
            <w:rPrChange w:id="25" w:author="Weihua Chen" w:date="2015-11-30T22:26:00Z">
              <w:rPr>
                <w:rFonts w:ascii="Times New Roman" w:hAnsi="Times New Roman" w:cs="Times New Roman"/>
                <w:b/>
                <w:sz w:val="24"/>
                <w:szCs w:val="24"/>
              </w:rPr>
            </w:rPrChange>
          </w:rPr>
          <w:t xml:space="preserve">Features </w:t>
        </w:r>
      </w:ins>
    </w:p>
    <w:p w14:paraId="77B55814" w14:textId="0300DDD9" w:rsidR="00C0406C" w:rsidRPr="00D7374C" w:rsidRDefault="00C0406C">
      <w:pPr>
        <w:rPr>
          <w:rFonts w:ascii="Times New Roman" w:hAnsi="Times New Roman" w:cs="Times New Roman"/>
          <w:b/>
          <w:sz w:val="32"/>
          <w:szCs w:val="32"/>
          <w:rPrChange w:id="26" w:author="Weihua Chen" w:date="2015-11-30T22:26:00Z">
            <w:rPr>
              <w:rFonts w:ascii="Times New Roman" w:hAnsi="Times New Roman" w:cs="Times New Roman"/>
              <w:b/>
              <w:sz w:val="24"/>
              <w:szCs w:val="24"/>
            </w:rPr>
          </w:rPrChange>
        </w:rPr>
        <w:pPrChange w:id="27" w:author="Weihua Chen" w:date="2015-11-30T22:26:00Z">
          <w:pPr>
            <w:pStyle w:val="ListParagraph"/>
            <w:numPr>
              <w:numId w:val="1"/>
            </w:numPr>
            <w:ind w:left="360" w:firstLineChars="0" w:hanging="360"/>
          </w:pPr>
        </w:pPrChange>
      </w:pPr>
      <w:ins w:id="28" w:author="Weihua Chen" w:date="2015-12-02T10:07:00Z">
        <w:r>
          <w:rPr>
            <w:rFonts w:ascii="Times New Roman" w:hAnsi="Times New Roman" w:cs="Times New Roman"/>
            <w:b/>
            <w:sz w:val="32"/>
            <w:szCs w:val="32"/>
          </w:rPr>
          <w:t>New dataset types</w:t>
        </w:r>
      </w:ins>
      <w:bookmarkStart w:id="29" w:name="_GoBack"/>
      <w:bookmarkEnd w:id="29"/>
    </w:p>
    <w:p w14:paraId="3EB44DD0" w14:textId="77777777" w:rsidR="00DD1DC6" w:rsidRDefault="00DD1DC6" w:rsidP="00DD1DC6">
      <w:pPr>
        <w:rPr>
          <w:rFonts w:ascii="Times New Roman" w:hAnsi="Times New Roman" w:cs="Times New Roman"/>
          <w:sz w:val="24"/>
          <w:szCs w:val="24"/>
        </w:rPr>
      </w:pPr>
    </w:p>
    <w:p w14:paraId="261A0380" w14:textId="77777777" w:rsidR="00DD1DC6" w:rsidRPr="008D54FE" w:rsidRDefault="00060099" w:rsidP="008D54FE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New dataset type </w:t>
      </w:r>
      <w:r w:rsidR="00E47A42"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="009331DE">
        <w:rPr>
          <w:rFonts w:ascii="Times New Roman" w:hAnsi="Times New Roman" w:cs="Times New Roman" w:hint="eastAsia"/>
          <w:sz w:val="24"/>
          <w:szCs w:val="24"/>
        </w:rPr>
        <w:t xml:space="preserve"> l</w:t>
      </w:r>
      <w:r w:rsidR="008D54FE" w:rsidRPr="008D54FE">
        <w:rPr>
          <w:rFonts w:ascii="Times New Roman" w:hAnsi="Times New Roman" w:cs="Times New Roman" w:hint="eastAsia"/>
          <w:sz w:val="24"/>
          <w:szCs w:val="24"/>
        </w:rPr>
        <w:t>eaf label decorations</w:t>
      </w:r>
    </w:p>
    <w:p w14:paraId="4F04FE4C" w14:textId="77777777" w:rsidR="008D54FE" w:rsidRPr="00C55D0D" w:rsidRDefault="008D54FE" w:rsidP="008D54FE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D9C7750" w14:textId="77777777" w:rsidR="002E0FE2" w:rsidRDefault="00060099" w:rsidP="00405865">
      <w:pPr>
        <w:rPr>
          <w:rFonts w:ascii="Times New Roman" w:hAnsi="Times New Roman" w:cs="Times New Roman"/>
          <w:sz w:val="24"/>
          <w:szCs w:val="24"/>
        </w:rPr>
      </w:pPr>
      <w:r w:rsidRPr="0089620A">
        <w:rPr>
          <w:rFonts w:ascii="Times New Roman" w:hAnsi="Times New Roman" w:cs="Times New Roman" w:hint="eastAsia"/>
          <w:sz w:val="24"/>
          <w:szCs w:val="24"/>
        </w:rPr>
        <w:t>We add</w:t>
      </w:r>
      <w:r w:rsidR="00D5760E">
        <w:rPr>
          <w:rFonts w:ascii="Times New Roman" w:hAnsi="Times New Roman" w:cs="Times New Roman" w:hint="eastAsia"/>
          <w:sz w:val="24"/>
          <w:szCs w:val="24"/>
        </w:rPr>
        <w:t>ed</w:t>
      </w:r>
      <w:r w:rsidRPr="0089620A">
        <w:rPr>
          <w:rFonts w:ascii="Times New Roman" w:hAnsi="Times New Roman" w:cs="Times New Roman" w:hint="eastAsia"/>
          <w:sz w:val="24"/>
          <w:szCs w:val="24"/>
        </w:rPr>
        <w:t xml:space="preserve"> a new </w:t>
      </w:r>
      <w:r w:rsidR="0089620A" w:rsidRPr="0089620A">
        <w:rPr>
          <w:rFonts w:ascii="Times New Roman" w:hAnsi="Times New Roman" w:cs="Times New Roman"/>
          <w:sz w:val="24"/>
          <w:szCs w:val="24"/>
        </w:rPr>
        <w:t>annotation</w:t>
      </w:r>
      <w:r w:rsidR="0089620A" w:rsidRPr="0089620A">
        <w:rPr>
          <w:rFonts w:ascii="Times New Roman" w:hAnsi="Times New Roman" w:cs="Times New Roman" w:hint="eastAsia"/>
          <w:sz w:val="24"/>
          <w:szCs w:val="24"/>
        </w:rPr>
        <w:t xml:space="preserve"> type in Evolview</w:t>
      </w:r>
      <w:r w:rsidR="00927A2C">
        <w:rPr>
          <w:rFonts w:ascii="Times New Roman" w:hAnsi="Times New Roman" w:cs="Times New Roman" w:hint="eastAsia"/>
          <w:sz w:val="24"/>
          <w:szCs w:val="24"/>
        </w:rPr>
        <w:t>, which we called</w:t>
      </w:r>
      <w:r w:rsidR="0089620A" w:rsidRPr="0089620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0A47">
        <w:rPr>
          <w:rFonts w:ascii="Times New Roman" w:hAnsi="Times New Roman" w:cs="Times New Roman" w:hint="eastAsia"/>
          <w:sz w:val="24"/>
          <w:szCs w:val="24"/>
        </w:rPr>
        <w:t>leaf</w:t>
      </w:r>
      <w:r w:rsidR="0089620A" w:rsidRPr="0089620A">
        <w:rPr>
          <w:rFonts w:ascii="Times New Roman" w:hAnsi="Times New Roman" w:cs="Times New Roman" w:hint="eastAsia"/>
          <w:sz w:val="24"/>
          <w:szCs w:val="24"/>
        </w:rPr>
        <w:t xml:space="preserve"> label decoration</w:t>
      </w:r>
      <w:r w:rsidR="00927A2C">
        <w:rPr>
          <w:rFonts w:ascii="Times New Roman" w:hAnsi="Times New Roman" w:cs="Times New Roman" w:hint="eastAsia"/>
          <w:sz w:val="24"/>
          <w:szCs w:val="24"/>
        </w:rPr>
        <w:t>s</w:t>
      </w:r>
      <w:r w:rsidR="008D4A3E" w:rsidRPr="00C23B80">
        <w:rPr>
          <w:rFonts w:ascii="Times New Roman" w:hAnsi="Times New Roman" w:cs="Times New Roman" w:hint="eastAsia"/>
          <w:sz w:val="24"/>
          <w:szCs w:val="24"/>
        </w:rPr>
        <w:t>.</w:t>
      </w:r>
      <w:r w:rsidR="00097AA2">
        <w:rPr>
          <w:rFonts w:ascii="Times New Roman" w:hAnsi="Times New Roman" w:cs="Times New Roman" w:hint="eastAsia"/>
          <w:sz w:val="24"/>
          <w:szCs w:val="24"/>
        </w:rPr>
        <w:t xml:space="preserve"> It was usually used for </w:t>
      </w:r>
      <w:r w:rsidR="00A1108C">
        <w:rPr>
          <w:rFonts w:ascii="Times New Roman" w:hAnsi="Times New Roman" w:cs="Times New Roman" w:hint="eastAsia"/>
          <w:sz w:val="24"/>
          <w:szCs w:val="24"/>
        </w:rPr>
        <w:t xml:space="preserve">dividing </w:t>
      </w:r>
      <w:r w:rsidR="00564E51">
        <w:rPr>
          <w:rFonts w:ascii="Times New Roman" w:hAnsi="Times New Roman" w:cs="Times New Roman"/>
          <w:sz w:val="24"/>
          <w:szCs w:val="24"/>
        </w:rPr>
        <w:t>the same</w:t>
      </w:r>
      <w:r w:rsidR="00564E51">
        <w:rPr>
          <w:rFonts w:ascii="Times New Roman" w:hAnsi="Times New Roman" w:cs="Times New Roman" w:hint="eastAsia"/>
          <w:sz w:val="24"/>
          <w:szCs w:val="24"/>
        </w:rPr>
        <w:t xml:space="preserve"> group</w:t>
      </w:r>
      <w:r w:rsidR="00A1108C">
        <w:rPr>
          <w:rFonts w:ascii="Times New Roman" w:hAnsi="Times New Roman" w:cs="Times New Roman" w:hint="eastAsia"/>
          <w:sz w:val="24"/>
          <w:szCs w:val="24"/>
        </w:rPr>
        <w:t xml:space="preserve"> species of the phylogenetic tree into subgroups. </w:t>
      </w:r>
      <w:r w:rsidR="000D430A">
        <w:rPr>
          <w:rFonts w:ascii="Times New Roman" w:hAnsi="Times New Roman" w:cs="Times New Roman" w:hint="eastAsia"/>
          <w:sz w:val="24"/>
          <w:szCs w:val="24"/>
        </w:rPr>
        <w:t>L</w:t>
      </w:r>
      <w:r w:rsidR="00C50826">
        <w:rPr>
          <w:rFonts w:ascii="Times New Roman" w:hAnsi="Times New Roman" w:cs="Times New Roman" w:hint="eastAsia"/>
          <w:sz w:val="24"/>
          <w:szCs w:val="24"/>
        </w:rPr>
        <w:t xml:space="preserve">eaf label decorations </w:t>
      </w:r>
      <w:r w:rsidR="00C50826">
        <w:rPr>
          <w:rFonts w:ascii="Times New Roman" w:hAnsi="Times New Roman" w:cs="Times New Roman"/>
          <w:sz w:val="24"/>
          <w:szCs w:val="24"/>
        </w:rPr>
        <w:t>provide</w:t>
      </w:r>
      <w:r w:rsidR="00C50826">
        <w:rPr>
          <w:rFonts w:ascii="Times New Roman" w:hAnsi="Times New Roman" w:cs="Times New Roman" w:hint="eastAsia"/>
          <w:sz w:val="24"/>
          <w:szCs w:val="24"/>
        </w:rPr>
        <w:t xml:space="preserve"> 4 different labels </w:t>
      </w:r>
      <w:r w:rsidR="00E46B35">
        <w:rPr>
          <w:rFonts w:ascii="Times New Roman" w:hAnsi="Times New Roman" w:cs="Times New Roman" w:hint="eastAsia"/>
          <w:sz w:val="24"/>
          <w:szCs w:val="24"/>
        </w:rPr>
        <w:t xml:space="preserve">(star, tick, </w:t>
      </w:r>
      <w:r w:rsidR="00E46B35" w:rsidRPr="00E46B35">
        <w:rPr>
          <w:rFonts w:ascii="Times New Roman" w:hAnsi="Times New Roman" w:cs="Times New Roman"/>
          <w:sz w:val="24"/>
          <w:szCs w:val="24"/>
        </w:rPr>
        <w:t>rectangle</w:t>
      </w:r>
      <w:r w:rsidR="00E46B35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E46B35" w:rsidRPr="00E46B35">
        <w:rPr>
          <w:rFonts w:ascii="Times New Roman" w:hAnsi="Times New Roman" w:cs="Times New Roman"/>
          <w:sz w:val="24"/>
          <w:szCs w:val="24"/>
        </w:rPr>
        <w:t>roundness</w:t>
      </w:r>
      <w:r w:rsidR="00E46B35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C50826">
        <w:rPr>
          <w:rFonts w:ascii="Times New Roman" w:hAnsi="Times New Roman" w:cs="Times New Roman" w:hint="eastAsia"/>
          <w:sz w:val="24"/>
          <w:szCs w:val="24"/>
        </w:rPr>
        <w:t>and 2 styles</w:t>
      </w:r>
      <w:r w:rsidR="00117372">
        <w:rPr>
          <w:rFonts w:ascii="Times New Roman" w:hAnsi="Times New Roman" w:cs="Times New Roman" w:hint="eastAsia"/>
          <w:sz w:val="24"/>
          <w:szCs w:val="24"/>
        </w:rPr>
        <w:t xml:space="preserve"> (full and empty)</w:t>
      </w:r>
      <w:r w:rsidR="00C50826">
        <w:rPr>
          <w:rFonts w:ascii="Times New Roman" w:hAnsi="Times New Roman" w:cs="Times New Roman" w:hint="eastAsia"/>
          <w:sz w:val="24"/>
          <w:szCs w:val="24"/>
        </w:rPr>
        <w:t xml:space="preserve"> for users to choose. </w:t>
      </w:r>
      <w:r w:rsidR="006B1991">
        <w:rPr>
          <w:rFonts w:ascii="Times New Roman" w:hAnsi="Times New Roman" w:cs="Times New Roman" w:hint="eastAsia"/>
          <w:sz w:val="24"/>
          <w:szCs w:val="24"/>
        </w:rPr>
        <w:t xml:space="preserve">The users can </w:t>
      </w:r>
      <w:r w:rsidR="00B90757">
        <w:rPr>
          <w:rFonts w:ascii="Times New Roman" w:hAnsi="Times New Roman" w:cs="Times New Roman" w:hint="eastAsia"/>
          <w:sz w:val="24"/>
          <w:szCs w:val="24"/>
        </w:rPr>
        <w:t>choose any color to decorate</w:t>
      </w:r>
      <w:r w:rsidR="006B1991">
        <w:rPr>
          <w:rFonts w:ascii="Times New Roman" w:hAnsi="Times New Roman" w:cs="Times New Roman" w:hint="eastAsia"/>
          <w:sz w:val="24"/>
          <w:szCs w:val="24"/>
        </w:rPr>
        <w:t xml:space="preserve"> labels by </w:t>
      </w:r>
      <w:r w:rsidR="00E42F2F">
        <w:rPr>
          <w:rFonts w:ascii="Times New Roman" w:hAnsi="Times New Roman" w:cs="Times New Roman" w:hint="eastAsia"/>
          <w:sz w:val="24"/>
          <w:szCs w:val="24"/>
        </w:rPr>
        <w:t xml:space="preserve">modifying the RGB code of annotation files. </w:t>
      </w:r>
      <w:r w:rsidR="0018592D" w:rsidRPr="0018592D">
        <w:rPr>
          <w:rFonts w:ascii="Times New Roman" w:hAnsi="Times New Roman" w:cs="Times New Roman"/>
          <w:sz w:val="24"/>
          <w:szCs w:val="24"/>
        </w:rPr>
        <w:t xml:space="preserve">To </w:t>
      </w:r>
      <w:r w:rsidR="006836D8">
        <w:rPr>
          <w:rFonts w:ascii="Times New Roman" w:hAnsi="Times New Roman" w:cs="Times New Roman" w:hint="eastAsia"/>
          <w:sz w:val="24"/>
          <w:szCs w:val="24"/>
        </w:rPr>
        <w:t>annotate</w:t>
      </w:r>
      <w:r w:rsidR="0018592D" w:rsidRPr="0018592D">
        <w:rPr>
          <w:rFonts w:ascii="Times New Roman" w:hAnsi="Times New Roman" w:cs="Times New Roman"/>
          <w:sz w:val="24"/>
          <w:szCs w:val="24"/>
        </w:rPr>
        <w:t xml:space="preserve"> the species more precisely,</w:t>
      </w:r>
      <w:r w:rsidR="0018592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E310E">
        <w:rPr>
          <w:rFonts w:ascii="Times New Roman" w:hAnsi="Times New Roman" w:cs="Times New Roman" w:hint="eastAsia"/>
          <w:sz w:val="24"/>
          <w:szCs w:val="24"/>
        </w:rPr>
        <w:t>more than</w:t>
      </w:r>
      <w:r w:rsidR="00FA7E30">
        <w:rPr>
          <w:rFonts w:ascii="Times New Roman" w:hAnsi="Times New Roman" w:cs="Times New Roman" w:hint="eastAsia"/>
          <w:sz w:val="24"/>
          <w:szCs w:val="24"/>
        </w:rPr>
        <w:t xml:space="preserve"> one </w:t>
      </w:r>
      <w:r w:rsidR="006836D8">
        <w:rPr>
          <w:rFonts w:ascii="Times New Roman" w:hAnsi="Times New Roman" w:cs="Times New Roman" w:hint="eastAsia"/>
          <w:sz w:val="24"/>
          <w:szCs w:val="24"/>
        </w:rPr>
        <w:t xml:space="preserve">lead label decorations </w:t>
      </w:r>
      <w:r w:rsidR="00580B98">
        <w:rPr>
          <w:rFonts w:ascii="Times New Roman" w:hAnsi="Times New Roman" w:cs="Times New Roman" w:hint="eastAsia"/>
          <w:sz w:val="24"/>
          <w:szCs w:val="24"/>
        </w:rPr>
        <w:t>can be added</w:t>
      </w:r>
      <w:r w:rsidR="00C74E6E">
        <w:rPr>
          <w:rFonts w:ascii="Times New Roman" w:hAnsi="Times New Roman" w:cs="Times New Roman" w:hint="eastAsia"/>
          <w:sz w:val="24"/>
          <w:szCs w:val="24"/>
        </w:rPr>
        <w:t xml:space="preserve"> for the same species in the phylogenetic tree</w:t>
      </w:r>
      <w:r w:rsidR="00580B98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C74E6E">
        <w:rPr>
          <w:rFonts w:ascii="Times New Roman" w:hAnsi="Times New Roman" w:cs="Times New Roman" w:hint="eastAsia"/>
          <w:sz w:val="24"/>
          <w:szCs w:val="24"/>
        </w:rPr>
        <w:t>which</w:t>
      </w:r>
      <w:r w:rsidR="0029099D">
        <w:rPr>
          <w:rFonts w:ascii="Times New Roman" w:hAnsi="Times New Roman" w:cs="Times New Roman" w:hint="eastAsia"/>
          <w:sz w:val="24"/>
          <w:szCs w:val="24"/>
        </w:rPr>
        <w:t xml:space="preserve"> is helpful to </w:t>
      </w:r>
      <w:r w:rsidR="00E27455">
        <w:rPr>
          <w:rFonts w:ascii="Times New Roman" w:hAnsi="Times New Roman" w:cs="Times New Roman" w:hint="eastAsia"/>
          <w:sz w:val="24"/>
          <w:szCs w:val="24"/>
        </w:rPr>
        <w:t>supply more information in one phylogenetic tree.</w:t>
      </w:r>
    </w:p>
    <w:p w14:paraId="4699F966" w14:textId="77777777" w:rsidR="00E27455" w:rsidRDefault="00E27455" w:rsidP="00405865">
      <w:pPr>
        <w:rPr>
          <w:rFonts w:ascii="Times New Roman" w:hAnsi="Times New Roman" w:cs="Times New Roman"/>
          <w:sz w:val="24"/>
          <w:szCs w:val="24"/>
        </w:rPr>
      </w:pPr>
    </w:p>
    <w:p w14:paraId="1C01A6E2" w14:textId="77777777" w:rsidR="00E27455" w:rsidRPr="00C55D0D" w:rsidRDefault="00C55D0D" w:rsidP="00C55D0D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55D0D">
        <w:rPr>
          <w:rFonts w:ascii="Times New Roman" w:hAnsi="Times New Roman" w:cs="Times New Roman" w:hint="eastAsia"/>
          <w:sz w:val="24"/>
          <w:szCs w:val="24"/>
        </w:rPr>
        <w:t>New dataset type</w:t>
      </w:r>
      <w:r w:rsidR="00E47A42">
        <w:rPr>
          <w:rFonts w:ascii="Times New Roman" w:hAnsi="Times New Roman" w:cs="Times New Roman" w:hint="eastAsia"/>
          <w:sz w:val="24"/>
          <w:szCs w:val="24"/>
        </w:rPr>
        <w:t xml:space="preserve"> II</w:t>
      </w:r>
      <w:r w:rsidR="009770E8">
        <w:rPr>
          <w:rFonts w:ascii="Times New Roman" w:hAnsi="Times New Roman" w:cs="Times New Roman" w:hint="eastAsia"/>
          <w:sz w:val="24"/>
          <w:szCs w:val="24"/>
        </w:rPr>
        <w:t>: g</w:t>
      </w:r>
      <w:r w:rsidR="00957BB2" w:rsidRPr="00C55D0D">
        <w:rPr>
          <w:rFonts w:ascii="Times New Roman" w:hAnsi="Times New Roman" w:cs="Times New Roman" w:hint="eastAsia"/>
          <w:sz w:val="24"/>
          <w:szCs w:val="24"/>
        </w:rPr>
        <w:t>roup</w:t>
      </w:r>
      <w:r w:rsidRPr="00C55D0D">
        <w:rPr>
          <w:rFonts w:ascii="Times New Roman" w:hAnsi="Times New Roman" w:cs="Times New Roman" w:hint="eastAsia"/>
          <w:sz w:val="24"/>
          <w:szCs w:val="24"/>
        </w:rPr>
        <w:t xml:space="preserve"> labels</w:t>
      </w:r>
    </w:p>
    <w:p w14:paraId="066BE400" w14:textId="77777777" w:rsidR="00C55D0D" w:rsidRDefault="00C55D0D" w:rsidP="00C55D0D">
      <w:pPr>
        <w:rPr>
          <w:rFonts w:ascii="Times New Roman" w:hAnsi="Times New Roman" w:cs="Times New Roman"/>
          <w:sz w:val="24"/>
          <w:szCs w:val="24"/>
        </w:rPr>
      </w:pPr>
    </w:p>
    <w:p w14:paraId="74169ACE" w14:textId="77777777" w:rsidR="00C55D0D" w:rsidRPr="00C55D0D" w:rsidRDefault="002B1DFB" w:rsidP="00C55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Secondly, a new </w:t>
      </w:r>
      <w:r w:rsidR="00F94BBE">
        <w:rPr>
          <w:rFonts w:ascii="Times New Roman" w:hAnsi="Times New Roman" w:cs="Times New Roman" w:hint="eastAsia"/>
          <w:sz w:val="24"/>
          <w:szCs w:val="24"/>
        </w:rPr>
        <w:t>kind of annotation type in Evolview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we added</w:t>
      </w:r>
      <w:r w:rsidR="00F94BBE">
        <w:rPr>
          <w:rFonts w:ascii="Times New Roman" w:hAnsi="Times New Roman" w:cs="Times New Roman" w:hint="eastAsia"/>
          <w:sz w:val="24"/>
          <w:szCs w:val="24"/>
        </w:rPr>
        <w:t xml:space="preserve"> is group labels. </w:t>
      </w:r>
      <w:r w:rsidR="0068083D">
        <w:rPr>
          <w:rFonts w:ascii="Times New Roman" w:hAnsi="Times New Roman" w:cs="Times New Roman" w:hint="eastAsia"/>
          <w:sz w:val="24"/>
          <w:szCs w:val="24"/>
        </w:rPr>
        <w:t>A main feature</w:t>
      </w:r>
      <w:r w:rsidR="00CC3BDB">
        <w:rPr>
          <w:rFonts w:ascii="Times New Roman" w:hAnsi="Times New Roman" w:cs="Times New Roman" w:hint="eastAsia"/>
          <w:sz w:val="24"/>
          <w:szCs w:val="24"/>
        </w:rPr>
        <w:t xml:space="preserve"> of phylogenetic tree is </w:t>
      </w:r>
      <w:r w:rsidR="001F5382">
        <w:rPr>
          <w:rFonts w:ascii="Times New Roman" w:hAnsi="Times New Roman" w:cs="Times New Roman" w:hint="eastAsia"/>
          <w:sz w:val="24"/>
          <w:szCs w:val="24"/>
        </w:rPr>
        <w:t>to class</w:t>
      </w:r>
      <w:r w:rsidR="0068083D">
        <w:rPr>
          <w:rFonts w:ascii="Times New Roman" w:hAnsi="Times New Roman" w:cs="Times New Roman" w:hint="eastAsia"/>
          <w:sz w:val="24"/>
          <w:szCs w:val="24"/>
        </w:rPr>
        <w:t>ify the species by following</w:t>
      </w:r>
      <w:r w:rsidR="001F538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F5382" w:rsidRPr="001F5382">
        <w:rPr>
          <w:rFonts w:ascii="Times New Roman" w:hAnsi="Times New Roman" w:cs="Times New Roman"/>
          <w:sz w:val="24"/>
          <w:szCs w:val="24"/>
        </w:rPr>
        <w:t>Linnaeus</w:t>
      </w:r>
      <w:r w:rsidR="001F5382">
        <w:rPr>
          <w:rFonts w:ascii="Times New Roman" w:hAnsi="Times New Roman" w:cs="Times New Roman"/>
          <w:sz w:val="24"/>
          <w:szCs w:val="24"/>
        </w:rPr>
        <w:t>’</w:t>
      </w:r>
      <w:r w:rsidR="001F5382"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="001F5382" w:rsidRPr="001F5382">
        <w:rPr>
          <w:rFonts w:ascii="Times New Roman" w:hAnsi="Times New Roman" w:cs="Times New Roman"/>
          <w:sz w:val="24"/>
          <w:szCs w:val="24"/>
        </w:rPr>
        <w:t>binomial nomenclature</w:t>
      </w:r>
      <w:r w:rsidR="001F5382">
        <w:rPr>
          <w:rFonts w:ascii="Times New Roman" w:hAnsi="Times New Roman" w:cs="Times New Roman" w:hint="eastAsia"/>
          <w:sz w:val="24"/>
          <w:szCs w:val="24"/>
        </w:rPr>
        <w:t xml:space="preserve"> so that</w:t>
      </w:r>
      <w:r w:rsidR="009B2A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2A14" w:rsidRPr="009B2A14">
        <w:rPr>
          <w:rFonts w:ascii="Times New Roman" w:hAnsi="Times New Roman" w:cs="Times New Roman"/>
          <w:sz w:val="24"/>
          <w:szCs w:val="24"/>
        </w:rPr>
        <w:t>the evolutionary status can be determined for a new</w:t>
      </w:r>
      <w:r w:rsidR="009B2A14">
        <w:rPr>
          <w:rFonts w:ascii="Times New Roman" w:hAnsi="Times New Roman" w:cs="Times New Roman"/>
          <w:sz w:val="24"/>
          <w:szCs w:val="24"/>
        </w:rPr>
        <w:t xml:space="preserve"> species</w:t>
      </w:r>
      <w:r w:rsidR="009B2A14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B839F5">
        <w:rPr>
          <w:rFonts w:ascii="Times New Roman" w:hAnsi="Times New Roman" w:cs="Times New Roman" w:hint="eastAsia"/>
          <w:sz w:val="24"/>
          <w:szCs w:val="24"/>
        </w:rPr>
        <w:t>The evolutionary level of species can b</w:t>
      </w:r>
      <w:r w:rsidR="00EC3297">
        <w:rPr>
          <w:rFonts w:ascii="Times New Roman" w:hAnsi="Times New Roman" w:cs="Times New Roman" w:hint="eastAsia"/>
          <w:sz w:val="24"/>
          <w:szCs w:val="24"/>
        </w:rPr>
        <w:t>e easily identified by using</w:t>
      </w:r>
      <w:r w:rsidR="00B839F5">
        <w:rPr>
          <w:rFonts w:ascii="Times New Roman" w:hAnsi="Times New Roman" w:cs="Times New Roman" w:hint="eastAsia"/>
          <w:sz w:val="24"/>
          <w:szCs w:val="24"/>
        </w:rPr>
        <w:t xml:space="preserve"> group labels. </w:t>
      </w:r>
      <w:r w:rsidR="000C5432">
        <w:rPr>
          <w:rFonts w:ascii="Times New Roman" w:hAnsi="Times New Roman" w:cs="Times New Roman" w:hint="eastAsia"/>
          <w:sz w:val="24"/>
          <w:szCs w:val="24"/>
        </w:rPr>
        <w:t xml:space="preserve">Evolview </w:t>
      </w:r>
      <w:r w:rsidR="000C5432">
        <w:rPr>
          <w:rFonts w:ascii="Times New Roman" w:hAnsi="Times New Roman" w:cs="Times New Roman"/>
          <w:sz w:val="24"/>
          <w:szCs w:val="24"/>
        </w:rPr>
        <w:t>provide</w:t>
      </w:r>
      <w:r w:rsidR="00643835">
        <w:rPr>
          <w:rFonts w:ascii="Times New Roman" w:hAnsi="Times New Roman" w:cs="Times New Roman" w:hint="eastAsia"/>
          <w:sz w:val="24"/>
          <w:szCs w:val="24"/>
        </w:rPr>
        <w:t>s</w:t>
      </w:r>
      <w:r w:rsidR="000C5432">
        <w:rPr>
          <w:rFonts w:ascii="Times New Roman" w:hAnsi="Times New Roman" w:cs="Times New Roman" w:hint="eastAsia"/>
          <w:sz w:val="24"/>
          <w:szCs w:val="24"/>
        </w:rPr>
        <w:t xml:space="preserve"> 5 kind</w:t>
      </w:r>
      <w:r w:rsidR="00B14EC6">
        <w:rPr>
          <w:rFonts w:ascii="Times New Roman" w:hAnsi="Times New Roman" w:cs="Times New Roman" w:hint="eastAsia"/>
          <w:sz w:val="24"/>
          <w:szCs w:val="24"/>
        </w:rPr>
        <w:t>s</w:t>
      </w:r>
      <w:r w:rsidR="000C5432">
        <w:rPr>
          <w:rFonts w:ascii="Times New Roman" w:hAnsi="Times New Roman" w:cs="Times New Roman" w:hint="eastAsia"/>
          <w:sz w:val="24"/>
          <w:szCs w:val="24"/>
        </w:rPr>
        <w:t xml:space="preserve"> of v</w:t>
      </w:r>
      <w:r w:rsidR="000C5432" w:rsidRPr="000C5432">
        <w:rPr>
          <w:rFonts w:ascii="Times New Roman" w:hAnsi="Times New Roman" w:cs="Times New Roman"/>
          <w:sz w:val="24"/>
          <w:szCs w:val="24"/>
        </w:rPr>
        <w:t>isualization styles</w:t>
      </w:r>
      <w:r w:rsidR="00643835">
        <w:rPr>
          <w:rFonts w:ascii="Times New Roman" w:hAnsi="Times New Roman" w:cs="Times New Roman" w:hint="eastAsia"/>
          <w:sz w:val="24"/>
          <w:szCs w:val="24"/>
        </w:rPr>
        <w:t xml:space="preserve"> of group labels and </w:t>
      </w:r>
      <w:r w:rsidR="00C04ADB">
        <w:rPr>
          <w:rFonts w:ascii="Times New Roman" w:hAnsi="Times New Roman" w:cs="Times New Roman" w:hint="eastAsia"/>
          <w:sz w:val="24"/>
          <w:szCs w:val="24"/>
        </w:rPr>
        <w:t xml:space="preserve">supply </w:t>
      </w:r>
      <w:r w:rsidR="00643835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E539DB">
        <w:rPr>
          <w:rFonts w:ascii="Times New Roman" w:hAnsi="Times New Roman" w:cs="Times New Roman"/>
          <w:sz w:val="24"/>
          <w:szCs w:val="24"/>
        </w:rPr>
        <w:t>circular</w:t>
      </w:r>
      <w:r w:rsidR="00643835">
        <w:rPr>
          <w:rFonts w:ascii="Times New Roman" w:hAnsi="Times New Roman" w:cs="Times New Roman" w:hint="eastAsia"/>
          <w:sz w:val="24"/>
          <w:szCs w:val="24"/>
        </w:rPr>
        <w:t xml:space="preserve"> mode.</w:t>
      </w:r>
      <w:r w:rsidR="00BE302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1247F">
        <w:rPr>
          <w:rFonts w:ascii="Times New Roman" w:hAnsi="Times New Roman" w:cs="Times New Roman" w:hint="eastAsia"/>
          <w:sz w:val="24"/>
          <w:szCs w:val="24"/>
        </w:rPr>
        <w:t>In addition,</w:t>
      </w:r>
      <w:r w:rsidR="00BE302E">
        <w:rPr>
          <w:rFonts w:ascii="Times New Roman" w:hAnsi="Times New Roman" w:cs="Times New Roman" w:hint="eastAsia"/>
          <w:sz w:val="24"/>
          <w:szCs w:val="24"/>
        </w:rPr>
        <w:t xml:space="preserve"> different kinds of styles can be combined in </w:t>
      </w:r>
      <w:r w:rsidR="0008095C">
        <w:rPr>
          <w:rFonts w:ascii="Times New Roman" w:hAnsi="Times New Roman" w:cs="Times New Roman" w:hint="eastAsia"/>
          <w:sz w:val="24"/>
          <w:szCs w:val="24"/>
        </w:rPr>
        <w:t>one phylogenetic tree.</w:t>
      </w:r>
    </w:p>
    <w:p w14:paraId="223DC3A1" w14:textId="77777777" w:rsidR="002E0FE2" w:rsidRDefault="002E0FE2" w:rsidP="00405865">
      <w:pPr>
        <w:rPr>
          <w:rFonts w:ascii="Times New Roman" w:hAnsi="Times New Roman" w:cs="Times New Roman"/>
          <w:sz w:val="24"/>
          <w:szCs w:val="24"/>
        </w:rPr>
      </w:pPr>
    </w:p>
    <w:p w14:paraId="3686B574" w14:textId="77777777" w:rsidR="003E0AB6" w:rsidRDefault="003E0AB6" w:rsidP="00405865">
      <w:pPr>
        <w:rPr>
          <w:rFonts w:ascii="Times New Roman" w:hAnsi="Times New Roman" w:cs="Times New Roman"/>
          <w:sz w:val="24"/>
          <w:szCs w:val="24"/>
        </w:rPr>
      </w:pPr>
    </w:p>
    <w:p w14:paraId="68EC054B" w14:textId="77777777" w:rsidR="003E0AB6" w:rsidRPr="006B6698" w:rsidRDefault="00D366D5" w:rsidP="006B6698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New dataset type III: d</w:t>
      </w:r>
      <w:r w:rsidR="006B6698" w:rsidRPr="006B6698">
        <w:rPr>
          <w:rFonts w:ascii="Times New Roman" w:hAnsi="Times New Roman" w:cs="Times New Roman" w:hint="eastAsia"/>
          <w:sz w:val="24"/>
          <w:szCs w:val="24"/>
        </w:rPr>
        <w:t xml:space="preserve">ot </w:t>
      </w:r>
      <w:r w:rsidR="004F4BFB">
        <w:rPr>
          <w:rFonts w:ascii="Times New Roman" w:hAnsi="Times New Roman" w:cs="Times New Roman" w:hint="eastAsia"/>
          <w:sz w:val="24"/>
          <w:szCs w:val="24"/>
        </w:rPr>
        <w:t>plot</w:t>
      </w:r>
    </w:p>
    <w:p w14:paraId="41940C80" w14:textId="77777777" w:rsidR="006B6698" w:rsidRPr="004F4BFB" w:rsidRDefault="006B6698" w:rsidP="006B6698">
      <w:pPr>
        <w:rPr>
          <w:rFonts w:ascii="Times New Roman" w:hAnsi="Times New Roman" w:cs="Times New Roman"/>
          <w:sz w:val="24"/>
          <w:szCs w:val="24"/>
        </w:rPr>
      </w:pPr>
    </w:p>
    <w:p w14:paraId="67B066CF" w14:textId="77777777" w:rsidR="006B6698" w:rsidRPr="006B6698" w:rsidRDefault="003E4FA3" w:rsidP="006B66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Another new annotation w</w:t>
      </w:r>
      <w:r w:rsidR="00BC332E">
        <w:rPr>
          <w:rFonts w:ascii="Times New Roman" w:hAnsi="Times New Roman" w:cs="Times New Roman" w:hint="eastAsia"/>
          <w:sz w:val="24"/>
          <w:szCs w:val="24"/>
        </w:rPr>
        <w:t>e added in Evolview is Dot plot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71883">
        <w:rPr>
          <w:rFonts w:ascii="Times New Roman" w:hAnsi="Times New Roman" w:cs="Times New Roman" w:hint="eastAsia"/>
          <w:sz w:val="24"/>
          <w:szCs w:val="24"/>
        </w:rPr>
        <w:t>Dot plot</w:t>
      </w:r>
      <w:r w:rsidR="004F4BFB">
        <w:rPr>
          <w:rFonts w:ascii="Times New Roman" w:hAnsi="Times New Roman" w:cs="Times New Roman" w:hint="eastAsia"/>
          <w:sz w:val="24"/>
          <w:szCs w:val="24"/>
        </w:rPr>
        <w:t xml:space="preserve"> is</w:t>
      </w:r>
      <w:r w:rsidR="00280225">
        <w:rPr>
          <w:rFonts w:ascii="Times New Roman" w:hAnsi="Times New Roman" w:cs="Times New Roman" w:hint="eastAsia"/>
          <w:sz w:val="24"/>
          <w:szCs w:val="24"/>
        </w:rPr>
        <w:t xml:space="preserve"> a variant of bar chart</w:t>
      </w:r>
      <w:r w:rsidR="00B73504">
        <w:rPr>
          <w:rFonts w:ascii="Times New Roman" w:hAnsi="Times New Roman" w:cs="Times New Roman" w:hint="eastAsia"/>
          <w:sz w:val="24"/>
          <w:szCs w:val="24"/>
        </w:rPr>
        <w:t xml:space="preserve"> and it is</w:t>
      </w:r>
      <w:r w:rsidR="00371883">
        <w:rPr>
          <w:rFonts w:ascii="Times New Roman" w:hAnsi="Times New Roman" w:cs="Times New Roman" w:hint="eastAsia"/>
          <w:sz w:val="24"/>
          <w:szCs w:val="24"/>
        </w:rPr>
        <w:t xml:space="preserve"> similar with leaf labels. </w:t>
      </w:r>
      <w:r w:rsidR="004F4BFB">
        <w:rPr>
          <w:rFonts w:ascii="Times New Roman" w:hAnsi="Times New Roman" w:cs="Times New Roman" w:hint="eastAsia"/>
          <w:sz w:val="24"/>
          <w:szCs w:val="24"/>
        </w:rPr>
        <w:t xml:space="preserve">The difference </w:t>
      </w:r>
      <w:r w:rsidR="008540E6">
        <w:rPr>
          <w:rFonts w:ascii="Times New Roman" w:hAnsi="Times New Roman" w:cs="Times New Roman" w:hint="eastAsia"/>
          <w:sz w:val="24"/>
          <w:szCs w:val="24"/>
        </w:rPr>
        <w:t>between dot plot and leaf label</w:t>
      </w:r>
      <w:r w:rsidR="004F4BFB">
        <w:rPr>
          <w:rFonts w:ascii="Times New Roman" w:hAnsi="Times New Roman" w:cs="Times New Roman" w:hint="eastAsia"/>
          <w:sz w:val="24"/>
          <w:szCs w:val="24"/>
        </w:rPr>
        <w:t xml:space="preserve"> is </w:t>
      </w:r>
      <w:r w:rsidR="008540E6">
        <w:rPr>
          <w:rFonts w:ascii="Times New Roman" w:hAnsi="Times New Roman" w:cs="Times New Roman" w:hint="eastAsia"/>
          <w:sz w:val="24"/>
          <w:szCs w:val="24"/>
        </w:rPr>
        <w:t xml:space="preserve">that </w:t>
      </w:r>
      <w:r w:rsidR="001B67BB">
        <w:rPr>
          <w:rFonts w:ascii="Times New Roman" w:hAnsi="Times New Roman" w:cs="Times New Roman" w:hint="eastAsia"/>
          <w:sz w:val="24"/>
          <w:szCs w:val="24"/>
        </w:rPr>
        <w:t xml:space="preserve">dot plot can </w:t>
      </w:r>
      <w:r w:rsidR="009D707B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F465EF">
        <w:rPr>
          <w:rFonts w:ascii="Times New Roman" w:hAnsi="Times New Roman" w:cs="Times New Roman" w:hint="eastAsia"/>
          <w:sz w:val="24"/>
          <w:szCs w:val="24"/>
        </w:rPr>
        <w:t xml:space="preserve">reflect </w:t>
      </w:r>
      <w:r w:rsidR="00F465EF" w:rsidRPr="00F465EF">
        <w:rPr>
          <w:rFonts w:ascii="Times New Roman" w:hAnsi="Times New Roman" w:cs="Times New Roman"/>
          <w:sz w:val="24"/>
          <w:szCs w:val="24"/>
        </w:rPr>
        <w:t>variation degree</w:t>
      </w:r>
      <w:r w:rsidR="00F465EF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="00F465EF" w:rsidRPr="00F465EF">
        <w:rPr>
          <w:rFonts w:ascii="Times New Roman" w:hAnsi="Times New Roman" w:cs="Times New Roman"/>
          <w:sz w:val="24"/>
          <w:szCs w:val="24"/>
        </w:rPr>
        <w:t>a particular attribute</w:t>
      </w:r>
      <w:r w:rsidR="00F465E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7396E">
        <w:rPr>
          <w:rFonts w:ascii="Times New Roman" w:hAnsi="Times New Roman" w:cs="Times New Roman" w:hint="eastAsia"/>
          <w:sz w:val="24"/>
          <w:szCs w:val="24"/>
        </w:rPr>
        <w:t>for</w:t>
      </w:r>
      <w:r w:rsidR="00F465EF">
        <w:rPr>
          <w:rFonts w:ascii="Times New Roman" w:hAnsi="Times New Roman" w:cs="Times New Roman" w:hint="eastAsia"/>
          <w:sz w:val="24"/>
          <w:szCs w:val="24"/>
        </w:rPr>
        <w:t xml:space="preserve"> one species.</w:t>
      </w:r>
      <w:r w:rsidR="009F659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5357D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E5357D">
        <w:rPr>
          <w:rFonts w:ascii="Times New Roman" w:hAnsi="Times New Roman" w:cs="Times New Roman"/>
          <w:sz w:val="24"/>
          <w:szCs w:val="24"/>
        </w:rPr>
        <w:t>example</w:t>
      </w:r>
      <w:r w:rsidR="00E5357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16040">
        <w:rPr>
          <w:rFonts w:ascii="Times New Roman" w:hAnsi="Times New Roman" w:cs="Times New Roman" w:hint="eastAsia"/>
          <w:sz w:val="24"/>
          <w:szCs w:val="24"/>
        </w:rPr>
        <w:t>w</w:t>
      </w:r>
      <w:r w:rsidR="00D16040" w:rsidRPr="00D16040">
        <w:rPr>
          <w:rFonts w:ascii="Times New Roman" w:hAnsi="Times New Roman" w:cs="Times New Roman"/>
          <w:sz w:val="24"/>
          <w:szCs w:val="24"/>
        </w:rPr>
        <w:t>arinner</w:t>
      </w:r>
      <w:r w:rsidR="00D16040">
        <w:rPr>
          <w:rFonts w:ascii="Times New Roman" w:hAnsi="Times New Roman" w:cs="Times New Roman"/>
          <w:sz w:val="24"/>
          <w:szCs w:val="24"/>
        </w:rPr>
        <w:t>’</w:t>
      </w:r>
      <w:r w:rsidR="00D16040">
        <w:rPr>
          <w:rFonts w:ascii="Times New Roman" w:hAnsi="Times New Roman" w:cs="Times New Roman" w:hint="eastAsia"/>
          <w:sz w:val="24"/>
          <w:szCs w:val="24"/>
        </w:rPr>
        <w:t xml:space="preserve">s paper used dot plot dataset to represent </w:t>
      </w:r>
      <w:r w:rsidR="00D16040" w:rsidRPr="00D16040">
        <w:rPr>
          <w:rFonts w:ascii="Times New Roman" w:hAnsi="Times New Roman" w:cs="Times New Roman"/>
          <w:sz w:val="24"/>
          <w:szCs w:val="24"/>
        </w:rPr>
        <w:t>targeted 16S rRNA hypervariable region</w:t>
      </w:r>
      <w:r w:rsidR="00CF0E3B">
        <w:rPr>
          <w:rFonts w:ascii="Times New Roman" w:hAnsi="Times New Roman" w:cs="Times New Roman" w:hint="eastAsia"/>
          <w:sz w:val="24"/>
          <w:szCs w:val="24"/>
        </w:rPr>
        <w:t>s</w:t>
      </w:r>
      <w:r w:rsidR="00D16040"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="00E7396E">
        <w:rPr>
          <w:rFonts w:ascii="Times New Roman" w:hAnsi="Times New Roman" w:cs="Times New Roman" w:hint="eastAsia"/>
          <w:sz w:val="24"/>
          <w:szCs w:val="24"/>
        </w:rPr>
        <w:t>phylogenetic tree,</w:t>
      </w:r>
      <w:r w:rsidR="00E7396E" w:rsidRPr="00E7396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7396E">
        <w:rPr>
          <w:rFonts w:ascii="Times New Roman" w:hAnsi="Times New Roman" w:cs="Times New Roman" w:hint="eastAsia"/>
          <w:sz w:val="24"/>
          <w:szCs w:val="24"/>
        </w:rPr>
        <w:t>fig 1</w:t>
      </w:r>
      <w:r w:rsidR="00E7396E" w:rsidRPr="00E7396E">
        <w:rPr>
          <w:rFonts w:ascii="Times New Roman" w:hAnsi="Times New Roman" w:cs="Times New Roman" w:hint="eastAsia"/>
          <w:sz w:val="24"/>
          <w:szCs w:val="24"/>
        </w:rPr>
        <w:t>B</w:t>
      </w:r>
      <w:r w:rsidR="00E7396E">
        <w:rPr>
          <w:rFonts w:ascii="Times New Roman" w:hAnsi="Times New Roman" w:cs="Times New Roman" w:hint="eastAsia"/>
          <w:sz w:val="24"/>
          <w:szCs w:val="24"/>
        </w:rPr>
        <w:t>.</w:t>
      </w:r>
      <w:r w:rsidR="004B4931">
        <w:rPr>
          <w:rFonts w:ascii="Times New Roman" w:hAnsi="Times New Roman" w:cs="Times New Roman" w:hint="eastAsia"/>
          <w:sz w:val="24"/>
          <w:szCs w:val="24"/>
        </w:rPr>
        <w:t xml:space="preserve"> We reconstruct</w:t>
      </w:r>
      <w:r w:rsidR="00E36572">
        <w:rPr>
          <w:rFonts w:ascii="Times New Roman" w:hAnsi="Times New Roman" w:cs="Times New Roman" w:hint="eastAsia"/>
          <w:sz w:val="24"/>
          <w:szCs w:val="24"/>
        </w:rPr>
        <w:t>ed</w:t>
      </w:r>
      <w:r w:rsidR="004B4931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9E1D80">
        <w:rPr>
          <w:rFonts w:ascii="Times New Roman" w:hAnsi="Times New Roman" w:cs="Times New Roman" w:hint="eastAsia"/>
          <w:sz w:val="24"/>
          <w:szCs w:val="24"/>
        </w:rPr>
        <w:t>phylogenetic</w:t>
      </w:r>
      <w:r w:rsidR="004B4931">
        <w:rPr>
          <w:rFonts w:ascii="Times New Roman" w:hAnsi="Times New Roman" w:cs="Times New Roman" w:hint="eastAsia"/>
          <w:sz w:val="24"/>
          <w:szCs w:val="24"/>
        </w:rPr>
        <w:t xml:space="preserve"> tree and add</w:t>
      </w:r>
      <w:r w:rsidR="007D3935">
        <w:rPr>
          <w:rFonts w:ascii="Times New Roman" w:hAnsi="Times New Roman" w:cs="Times New Roman" w:hint="eastAsia"/>
          <w:sz w:val="24"/>
          <w:szCs w:val="24"/>
        </w:rPr>
        <w:t>ed</w:t>
      </w:r>
      <w:r w:rsidR="004F39AA">
        <w:rPr>
          <w:rFonts w:ascii="Times New Roman" w:hAnsi="Times New Roman" w:cs="Times New Roman" w:hint="eastAsia"/>
          <w:sz w:val="24"/>
          <w:szCs w:val="24"/>
        </w:rPr>
        <w:t xml:space="preserve"> the dot plots annotation</w:t>
      </w:r>
      <w:r w:rsidR="004B4931">
        <w:rPr>
          <w:rFonts w:ascii="Times New Roman" w:hAnsi="Times New Roman" w:cs="Times New Roman" w:hint="eastAsia"/>
          <w:sz w:val="24"/>
          <w:szCs w:val="24"/>
        </w:rPr>
        <w:t xml:space="preserve"> using Evolview.</w:t>
      </w:r>
      <w:r w:rsidR="006F32DE">
        <w:rPr>
          <w:rFonts w:ascii="Times New Roman" w:hAnsi="Times New Roman" w:cs="Times New Roman" w:hint="eastAsia"/>
          <w:sz w:val="24"/>
          <w:szCs w:val="24"/>
        </w:rPr>
        <w:t xml:space="preserve"> The Evolview generated </w:t>
      </w:r>
      <w:r w:rsidR="00FB3B52">
        <w:rPr>
          <w:rFonts w:ascii="Times New Roman" w:hAnsi="Times New Roman" w:cs="Times New Roman" w:hint="eastAsia"/>
          <w:sz w:val="24"/>
          <w:szCs w:val="24"/>
        </w:rPr>
        <w:t xml:space="preserve">figure </w:t>
      </w:r>
      <w:r w:rsidR="006F32DE">
        <w:rPr>
          <w:rFonts w:ascii="Times New Roman" w:hAnsi="Times New Roman" w:cs="Times New Roman" w:hint="eastAsia"/>
          <w:sz w:val="24"/>
          <w:szCs w:val="24"/>
        </w:rPr>
        <w:t>can achieve as the same effect as the original image.</w:t>
      </w:r>
      <w:r w:rsidR="00A01C04">
        <w:rPr>
          <w:rFonts w:ascii="Times New Roman" w:hAnsi="Times New Roman" w:cs="Times New Roman" w:hint="eastAsia"/>
          <w:sz w:val="24"/>
          <w:szCs w:val="24"/>
        </w:rPr>
        <w:t xml:space="preserve"> Each species can be </w:t>
      </w:r>
      <w:r w:rsidR="00807E57">
        <w:rPr>
          <w:rFonts w:ascii="Times New Roman" w:hAnsi="Times New Roman" w:cs="Times New Roman" w:hint="eastAsia"/>
          <w:sz w:val="24"/>
          <w:szCs w:val="24"/>
        </w:rPr>
        <w:t>annotated by more than one dot plot types</w:t>
      </w:r>
      <w:r w:rsidR="00A01C04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14:paraId="75650B02" w14:textId="77777777" w:rsidR="003E0AB6" w:rsidRDefault="003E0AB6" w:rsidP="00405865">
      <w:pPr>
        <w:rPr>
          <w:rFonts w:ascii="Times New Roman" w:hAnsi="Times New Roman" w:cs="Times New Roman"/>
          <w:sz w:val="24"/>
          <w:szCs w:val="24"/>
        </w:rPr>
      </w:pPr>
    </w:p>
    <w:p w14:paraId="40643693" w14:textId="77777777" w:rsidR="003E0AB6" w:rsidRPr="00AB2386" w:rsidRDefault="00AB2386" w:rsidP="00AB2386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B2386">
        <w:rPr>
          <w:rFonts w:ascii="Times New Roman" w:hAnsi="Times New Roman" w:cs="Times New Roman" w:hint="eastAsia"/>
          <w:sz w:val="24"/>
          <w:szCs w:val="24"/>
        </w:rPr>
        <w:t xml:space="preserve">New dataset IV: Heatmap </w:t>
      </w:r>
    </w:p>
    <w:p w14:paraId="5F8E8024" w14:textId="77777777" w:rsidR="00AB2386" w:rsidRDefault="00AB2386" w:rsidP="00AB2386">
      <w:pPr>
        <w:rPr>
          <w:rFonts w:ascii="Times New Roman" w:hAnsi="Times New Roman" w:cs="Times New Roman"/>
          <w:sz w:val="24"/>
          <w:szCs w:val="24"/>
        </w:rPr>
      </w:pPr>
    </w:p>
    <w:p w14:paraId="78D6BDA4" w14:textId="77777777" w:rsidR="00AB2386" w:rsidRPr="00AB2386" w:rsidRDefault="00A54CB4" w:rsidP="00982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Heatmap is </w:t>
      </w:r>
      <w:r w:rsidR="00F91C6D">
        <w:rPr>
          <w:rFonts w:ascii="Times New Roman" w:hAnsi="Times New Roman" w:cs="Times New Roman" w:hint="eastAsia"/>
          <w:sz w:val="24"/>
          <w:szCs w:val="24"/>
        </w:rPr>
        <w:t>usually</w:t>
      </w:r>
      <w:r>
        <w:rPr>
          <w:rFonts w:ascii="Times New Roman" w:hAnsi="Times New Roman" w:cs="Times New Roman" w:hint="eastAsia"/>
          <w:sz w:val="24"/>
          <w:szCs w:val="24"/>
        </w:rPr>
        <w:t xml:space="preserve"> used in </w:t>
      </w:r>
      <w:r w:rsidRPr="00A54CB4">
        <w:rPr>
          <w:rFonts w:ascii="Times New Roman" w:hAnsi="Times New Roman" w:cs="Times New Roman"/>
          <w:sz w:val="24"/>
          <w:szCs w:val="24"/>
        </w:rPr>
        <w:t xml:space="preserve">gene expression </w:t>
      </w:r>
      <w:r w:rsidR="00C65A43">
        <w:rPr>
          <w:rFonts w:ascii="Times New Roman" w:hAnsi="Times New Roman" w:cs="Times New Roman" w:hint="eastAsia"/>
          <w:sz w:val="24"/>
          <w:szCs w:val="24"/>
        </w:rPr>
        <w:t xml:space="preserve">analysis </w:t>
      </w:r>
      <w:r w:rsidR="00AC656F">
        <w:rPr>
          <w:rFonts w:ascii="Times New Roman" w:hAnsi="Times New Roman" w:cs="Times New Roman" w:hint="eastAsia"/>
          <w:sz w:val="24"/>
          <w:szCs w:val="24"/>
        </w:rPr>
        <w:t xml:space="preserve">to imply </w:t>
      </w:r>
      <w:r>
        <w:rPr>
          <w:rFonts w:ascii="Times New Roman" w:hAnsi="Times New Roman" w:cs="Times New Roman" w:hint="eastAsia"/>
          <w:sz w:val="24"/>
          <w:szCs w:val="24"/>
        </w:rPr>
        <w:t xml:space="preserve">the expression </w:t>
      </w:r>
      <w:r w:rsidRPr="00A54CB4">
        <w:rPr>
          <w:rFonts w:ascii="Times New Roman" w:hAnsi="Times New Roman" w:cs="Times New Roman"/>
          <w:sz w:val="24"/>
          <w:szCs w:val="24"/>
        </w:rPr>
        <w:t>correlation</w:t>
      </w:r>
      <w:r w:rsidR="002B670C">
        <w:rPr>
          <w:rFonts w:ascii="Times New Roman" w:hAnsi="Times New Roman" w:cs="Times New Roman" w:hint="eastAsia"/>
          <w:sz w:val="24"/>
          <w:szCs w:val="24"/>
        </w:rPr>
        <w:t>ship</w:t>
      </w:r>
      <w:r>
        <w:rPr>
          <w:rFonts w:ascii="Times New Roman" w:hAnsi="Times New Roman" w:cs="Times New Roman" w:hint="eastAsia"/>
          <w:sz w:val="24"/>
          <w:szCs w:val="24"/>
        </w:rPr>
        <w:t xml:space="preserve"> among samples. </w:t>
      </w:r>
      <w:r w:rsidR="00400122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400122" w:rsidRPr="00400122">
        <w:rPr>
          <w:rFonts w:ascii="Times New Roman" w:hAnsi="Times New Roman" w:cs="Times New Roman"/>
          <w:sz w:val="24"/>
          <w:szCs w:val="24"/>
        </w:rPr>
        <w:t>phylogenetic</w:t>
      </w:r>
      <w:r w:rsidR="00400122">
        <w:rPr>
          <w:rFonts w:ascii="Times New Roman" w:hAnsi="Times New Roman" w:cs="Times New Roman" w:hint="eastAsia"/>
          <w:sz w:val="24"/>
          <w:szCs w:val="24"/>
        </w:rPr>
        <w:t>s, heatmap also can reflect the correlation</w:t>
      </w:r>
      <w:r w:rsidR="00B5336B">
        <w:rPr>
          <w:rFonts w:ascii="Times New Roman" w:hAnsi="Times New Roman" w:cs="Times New Roman" w:hint="eastAsia"/>
          <w:sz w:val="24"/>
          <w:szCs w:val="24"/>
        </w:rPr>
        <w:t>ship</w:t>
      </w:r>
      <w:r w:rsidR="0040012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8422B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78422B" w:rsidRPr="0078422B">
        <w:rPr>
          <w:rFonts w:ascii="Times New Roman" w:hAnsi="Times New Roman" w:cs="Times New Roman"/>
          <w:sz w:val="24"/>
          <w:szCs w:val="24"/>
        </w:rPr>
        <w:t>some properties</w:t>
      </w:r>
      <w:r w:rsidR="007842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F4811">
        <w:rPr>
          <w:rFonts w:ascii="Times New Roman" w:hAnsi="Times New Roman" w:cs="Times New Roman" w:hint="eastAsia"/>
          <w:sz w:val="24"/>
          <w:szCs w:val="24"/>
        </w:rPr>
        <w:t>for</w:t>
      </w:r>
      <w:r w:rsidR="00400122">
        <w:rPr>
          <w:rFonts w:ascii="Times New Roman" w:hAnsi="Times New Roman" w:cs="Times New Roman" w:hint="eastAsia"/>
          <w:sz w:val="24"/>
          <w:szCs w:val="24"/>
        </w:rPr>
        <w:t xml:space="preserve"> each species in the phylogenetic tree.</w:t>
      </w:r>
      <w:r w:rsidR="0078422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2C45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982C45" w:rsidRPr="00982C45">
        <w:rPr>
          <w:rFonts w:ascii="Times New Roman" w:hAnsi="Times New Roman" w:cs="Times New Roman"/>
          <w:sz w:val="24"/>
          <w:szCs w:val="24"/>
        </w:rPr>
        <w:t>Hornsby</w:t>
      </w:r>
      <w:r w:rsidR="00982C45">
        <w:rPr>
          <w:rFonts w:ascii="Times New Roman" w:hAnsi="Times New Roman" w:cs="Times New Roman"/>
          <w:sz w:val="24"/>
          <w:szCs w:val="24"/>
        </w:rPr>
        <w:t>’</w:t>
      </w:r>
      <w:r w:rsidR="00982C45">
        <w:rPr>
          <w:rFonts w:ascii="Times New Roman" w:hAnsi="Times New Roman" w:cs="Times New Roman" w:hint="eastAsia"/>
          <w:sz w:val="24"/>
          <w:szCs w:val="24"/>
        </w:rPr>
        <w:t xml:space="preserve">s paper, they used heatmap annotations to </w:t>
      </w:r>
      <w:r w:rsidR="007F08E1">
        <w:rPr>
          <w:rFonts w:ascii="Times New Roman" w:hAnsi="Times New Roman" w:cs="Times New Roman" w:hint="eastAsia"/>
          <w:sz w:val="24"/>
          <w:szCs w:val="24"/>
        </w:rPr>
        <w:t>figure out</w:t>
      </w:r>
      <w:r w:rsidR="00D527E0"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="00982C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2C45">
        <w:rPr>
          <w:rFonts w:ascii="Times New Roman" w:hAnsi="Times New Roman" w:cs="Times New Roman"/>
          <w:sz w:val="24"/>
          <w:szCs w:val="24"/>
        </w:rPr>
        <w:t>strength of</w:t>
      </w:r>
      <w:r w:rsidR="00982C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2C45" w:rsidRPr="00982C45">
        <w:rPr>
          <w:rFonts w:ascii="Times New Roman" w:hAnsi="Times New Roman" w:cs="Times New Roman"/>
          <w:sz w:val="24"/>
          <w:szCs w:val="24"/>
        </w:rPr>
        <w:t>the ELISA signal</w:t>
      </w:r>
      <w:r w:rsidR="00982C45">
        <w:rPr>
          <w:rFonts w:ascii="Times New Roman" w:hAnsi="Times New Roman" w:cs="Times New Roman" w:hint="eastAsia"/>
          <w:sz w:val="24"/>
          <w:szCs w:val="24"/>
        </w:rPr>
        <w:t xml:space="preserve"> of each </w:t>
      </w:r>
      <w:r w:rsidR="00982C45" w:rsidRPr="00982C45">
        <w:rPr>
          <w:rFonts w:ascii="Times New Roman" w:hAnsi="Times New Roman" w:cs="Times New Roman"/>
          <w:sz w:val="24"/>
          <w:szCs w:val="24"/>
        </w:rPr>
        <w:t>anti-SCAN domain Fabs</w:t>
      </w:r>
      <w:r w:rsidR="00640D17">
        <w:rPr>
          <w:rFonts w:ascii="Times New Roman" w:hAnsi="Times New Roman" w:cs="Times New Roman" w:hint="eastAsia"/>
          <w:sz w:val="24"/>
          <w:szCs w:val="24"/>
        </w:rPr>
        <w:t xml:space="preserve"> by using</w:t>
      </w:r>
      <w:r w:rsidR="00982C45">
        <w:rPr>
          <w:rFonts w:ascii="Times New Roman" w:hAnsi="Times New Roman" w:cs="Times New Roman" w:hint="eastAsia"/>
          <w:sz w:val="24"/>
          <w:szCs w:val="24"/>
        </w:rPr>
        <w:t xml:space="preserve"> Evolview.</w:t>
      </w:r>
      <w:r w:rsidR="00832AF1">
        <w:rPr>
          <w:rFonts w:ascii="Times New Roman" w:hAnsi="Times New Roman" w:cs="Times New Roman" w:hint="eastAsia"/>
          <w:sz w:val="24"/>
          <w:szCs w:val="24"/>
        </w:rPr>
        <w:t xml:space="preserve"> The heatmap </w:t>
      </w:r>
      <w:r w:rsidR="00832AF1">
        <w:rPr>
          <w:rFonts w:ascii="Times New Roman" w:hAnsi="Times New Roman" w:cs="Times New Roman"/>
          <w:sz w:val="24"/>
          <w:szCs w:val="24"/>
        </w:rPr>
        <w:t>annotation</w:t>
      </w:r>
      <w:r w:rsidR="00832AF1">
        <w:rPr>
          <w:rFonts w:ascii="Times New Roman" w:hAnsi="Times New Roman" w:cs="Times New Roman" w:hint="eastAsia"/>
          <w:sz w:val="24"/>
          <w:szCs w:val="24"/>
        </w:rPr>
        <w:t xml:space="preserve"> h</w:t>
      </w:r>
      <w:r w:rsidR="00832AF1" w:rsidRPr="00832AF1">
        <w:rPr>
          <w:rFonts w:ascii="Times New Roman" w:hAnsi="Times New Roman" w:cs="Times New Roman"/>
          <w:sz w:val="24"/>
          <w:szCs w:val="24"/>
        </w:rPr>
        <w:t xml:space="preserve">as a great potential </w:t>
      </w:r>
      <w:r w:rsidR="00F95A01">
        <w:rPr>
          <w:rFonts w:ascii="Times New Roman" w:hAnsi="Times New Roman" w:cs="Times New Roman" w:hint="eastAsia"/>
          <w:sz w:val="24"/>
          <w:szCs w:val="24"/>
        </w:rPr>
        <w:t xml:space="preserve">role </w:t>
      </w:r>
      <w:r w:rsidR="00832AF1" w:rsidRPr="00832AF1">
        <w:rPr>
          <w:rFonts w:ascii="Times New Roman" w:hAnsi="Times New Roman" w:cs="Times New Roman"/>
          <w:sz w:val="24"/>
          <w:szCs w:val="24"/>
        </w:rPr>
        <w:t xml:space="preserve">in the </w:t>
      </w:r>
      <w:r w:rsidR="003E438B">
        <w:rPr>
          <w:rFonts w:ascii="Times New Roman" w:hAnsi="Times New Roman" w:cs="Times New Roman" w:hint="eastAsia"/>
          <w:sz w:val="24"/>
          <w:szCs w:val="24"/>
        </w:rPr>
        <w:t>annotation</w:t>
      </w:r>
      <w:r w:rsidR="00832AF1" w:rsidRPr="00832AF1">
        <w:rPr>
          <w:rFonts w:ascii="Times New Roman" w:hAnsi="Times New Roman" w:cs="Times New Roman"/>
          <w:sz w:val="24"/>
          <w:szCs w:val="24"/>
        </w:rPr>
        <w:t xml:space="preserve"> of phylogenetics</w:t>
      </w:r>
      <w:r w:rsidR="008B771B">
        <w:rPr>
          <w:rFonts w:ascii="Times New Roman" w:hAnsi="Times New Roman" w:cs="Times New Roman" w:hint="eastAsia"/>
          <w:sz w:val="24"/>
          <w:szCs w:val="24"/>
        </w:rPr>
        <w:t xml:space="preserve">, such as </w:t>
      </w:r>
      <w:r w:rsidR="00136C27">
        <w:rPr>
          <w:rFonts w:ascii="Times New Roman" w:hAnsi="Times New Roman" w:cs="Times New Roman" w:hint="eastAsia"/>
          <w:sz w:val="24"/>
          <w:szCs w:val="24"/>
        </w:rPr>
        <w:t>dispensable or unique gene</w:t>
      </w:r>
      <w:r w:rsidR="00A9783F">
        <w:rPr>
          <w:rFonts w:ascii="Times New Roman" w:hAnsi="Times New Roman" w:cs="Times New Roman" w:hint="eastAsia"/>
          <w:sz w:val="24"/>
          <w:szCs w:val="24"/>
        </w:rPr>
        <w:t>s</w:t>
      </w:r>
      <w:r w:rsidR="009D4CCC">
        <w:rPr>
          <w:rFonts w:ascii="Times New Roman" w:hAnsi="Times New Roman" w:cs="Times New Roman" w:hint="eastAsia"/>
          <w:sz w:val="24"/>
          <w:szCs w:val="24"/>
        </w:rPr>
        <w:t xml:space="preserve"> of each bacterial strain</w:t>
      </w:r>
      <w:r w:rsidR="00136C27">
        <w:rPr>
          <w:rFonts w:ascii="Times New Roman" w:hAnsi="Times New Roman" w:cs="Times New Roman" w:hint="eastAsia"/>
          <w:sz w:val="24"/>
          <w:szCs w:val="24"/>
        </w:rPr>
        <w:t xml:space="preserve"> in pan genomics</w:t>
      </w:r>
      <w:r w:rsidR="002B2831">
        <w:rPr>
          <w:rFonts w:ascii="Times New Roman" w:hAnsi="Times New Roman" w:cs="Times New Roman" w:hint="eastAsia"/>
          <w:sz w:val="24"/>
          <w:szCs w:val="24"/>
        </w:rPr>
        <w:t xml:space="preserve"> analysis</w:t>
      </w:r>
      <w:r w:rsidR="00136C27">
        <w:rPr>
          <w:rFonts w:ascii="Times New Roman" w:hAnsi="Times New Roman" w:cs="Times New Roman" w:hint="eastAsia"/>
          <w:sz w:val="24"/>
          <w:szCs w:val="24"/>
        </w:rPr>
        <w:t>.</w:t>
      </w:r>
    </w:p>
    <w:p w14:paraId="6136313D" w14:textId="77777777" w:rsidR="003E0AB6" w:rsidRDefault="003E0AB6" w:rsidP="00405865">
      <w:pPr>
        <w:rPr>
          <w:rFonts w:ascii="Times New Roman" w:hAnsi="Times New Roman" w:cs="Times New Roman"/>
          <w:sz w:val="24"/>
          <w:szCs w:val="24"/>
        </w:rPr>
      </w:pPr>
    </w:p>
    <w:p w14:paraId="770BEA51" w14:textId="77777777" w:rsidR="002E0FE2" w:rsidRPr="00473098" w:rsidRDefault="00462147" w:rsidP="00405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Summaries</w:t>
      </w:r>
      <w:r>
        <w:rPr>
          <w:rFonts w:ascii="Times New Roman" w:hAnsi="Times New Roman" w:cs="Times New Roman" w:hint="eastAsia"/>
          <w:sz w:val="24"/>
          <w:szCs w:val="24"/>
        </w:rPr>
        <w:t xml:space="preserve"> and Outlook</w:t>
      </w:r>
    </w:p>
    <w:p w14:paraId="1F291A9E" w14:textId="77777777" w:rsidR="00C23B80" w:rsidRDefault="00C23B80">
      <w:pPr>
        <w:rPr>
          <w:rFonts w:ascii="Times New Roman" w:hAnsi="Times New Roman" w:cs="Times New Roman"/>
          <w:sz w:val="24"/>
          <w:szCs w:val="24"/>
        </w:rPr>
      </w:pPr>
    </w:p>
    <w:p w14:paraId="06EED62D" w14:textId="77777777" w:rsidR="00462147" w:rsidRPr="00504120" w:rsidRDefault="006249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this new version, we </w:t>
      </w:r>
      <w:r w:rsidR="001E01CB">
        <w:rPr>
          <w:rFonts w:ascii="Times New Roman" w:hAnsi="Times New Roman" w:cs="Times New Roman" w:hint="eastAsia"/>
          <w:sz w:val="24"/>
          <w:szCs w:val="24"/>
        </w:rPr>
        <w:t xml:space="preserve">mainly update the annotation system </w:t>
      </w:r>
      <w:r w:rsidR="00F00823">
        <w:rPr>
          <w:rFonts w:ascii="Times New Roman" w:hAnsi="Times New Roman" w:cs="Times New Roman" w:hint="eastAsia"/>
          <w:sz w:val="24"/>
          <w:szCs w:val="24"/>
        </w:rPr>
        <w:t xml:space="preserve">of Evolview </w:t>
      </w:r>
      <w:r w:rsidR="001E01CB">
        <w:rPr>
          <w:rFonts w:ascii="Times New Roman" w:hAnsi="Times New Roman" w:cs="Times New Roman" w:hint="eastAsia"/>
          <w:sz w:val="24"/>
          <w:szCs w:val="24"/>
        </w:rPr>
        <w:t>by adding several new annotation types.</w:t>
      </w:r>
      <w:r w:rsidR="00AC0D0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C1586">
        <w:rPr>
          <w:rFonts w:ascii="Times New Roman" w:hAnsi="Times New Roman" w:cs="Times New Roman" w:hint="eastAsia"/>
          <w:sz w:val="24"/>
          <w:szCs w:val="24"/>
        </w:rPr>
        <w:t>The new annotation types can help users explain more complex information</w:t>
      </w:r>
      <w:r w:rsidR="00605B9D">
        <w:rPr>
          <w:rFonts w:ascii="Times New Roman" w:hAnsi="Times New Roman" w:cs="Times New Roman" w:hint="eastAsia"/>
          <w:sz w:val="24"/>
          <w:szCs w:val="24"/>
        </w:rPr>
        <w:t>s</w:t>
      </w:r>
      <w:r w:rsidR="00AC1586">
        <w:rPr>
          <w:rFonts w:ascii="Times New Roman" w:hAnsi="Times New Roman" w:cs="Times New Roman" w:hint="eastAsia"/>
          <w:sz w:val="24"/>
          <w:szCs w:val="24"/>
        </w:rPr>
        <w:t xml:space="preserve"> of the phylogenetic trees.</w:t>
      </w:r>
      <w:r w:rsidR="00E10C27">
        <w:rPr>
          <w:rFonts w:ascii="Times New Roman" w:hAnsi="Times New Roman" w:cs="Times New Roman" w:hint="eastAsia"/>
          <w:sz w:val="24"/>
          <w:szCs w:val="24"/>
        </w:rPr>
        <w:t xml:space="preserve"> In future, </w:t>
      </w:r>
      <w:r w:rsidR="00E96A43">
        <w:rPr>
          <w:rFonts w:ascii="Times New Roman" w:hAnsi="Times New Roman" w:cs="Times New Roman" w:hint="eastAsia"/>
          <w:sz w:val="24"/>
          <w:szCs w:val="24"/>
        </w:rPr>
        <w:t>we will continue this project to make further update</w:t>
      </w:r>
      <w:r w:rsidR="0039743C">
        <w:rPr>
          <w:rFonts w:ascii="Times New Roman" w:hAnsi="Times New Roman" w:cs="Times New Roman" w:hint="eastAsia"/>
          <w:sz w:val="24"/>
          <w:szCs w:val="24"/>
        </w:rPr>
        <w:t xml:space="preserve"> to meet the need of </w:t>
      </w:r>
      <w:r w:rsidR="003F3980" w:rsidRPr="003F3980">
        <w:rPr>
          <w:rFonts w:ascii="Times New Roman" w:hAnsi="Times New Roman" w:cs="Times New Roman"/>
          <w:sz w:val="24"/>
          <w:szCs w:val="24"/>
        </w:rPr>
        <w:t>broad users</w:t>
      </w:r>
      <w:r w:rsidR="003F3980">
        <w:rPr>
          <w:rFonts w:ascii="Times New Roman" w:hAnsi="Times New Roman" w:cs="Times New Roman" w:hint="eastAsia"/>
          <w:sz w:val="24"/>
          <w:szCs w:val="24"/>
        </w:rPr>
        <w:t>.</w:t>
      </w:r>
    </w:p>
    <w:sectPr w:rsidR="00462147" w:rsidRPr="00504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7B160" w14:textId="77777777" w:rsidR="00014085" w:rsidRDefault="00014085" w:rsidP="00C23B80">
      <w:r>
        <w:separator/>
      </w:r>
    </w:p>
  </w:endnote>
  <w:endnote w:type="continuationSeparator" w:id="0">
    <w:p w14:paraId="334163AC" w14:textId="77777777" w:rsidR="00014085" w:rsidRDefault="00014085" w:rsidP="00C23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884FD" w14:textId="77777777" w:rsidR="00014085" w:rsidRDefault="00014085" w:rsidP="00C23B80">
      <w:r>
        <w:separator/>
      </w:r>
    </w:p>
  </w:footnote>
  <w:footnote w:type="continuationSeparator" w:id="0">
    <w:p w14:paraId="774A94E5" w14:textId="77777777" w:rsidR="00014085" w:rsidRDefault="00014085" w:rsidP="00C23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0071"/>
    <w:multiLevelType w:val="multilevel"/>
    <w:tmpl w:val="659C8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hua Chen">
    <w15:presenceInfo w15:providerId="Windows Live" w15:userId="3882c5153b335d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7F8"/>
    <w:rsid w:val="00003415"/>
    <w:rsid w:val="0000491A"/>
    <w:rsid w:val="00010706"/>
    <w:rsid w:val="00012DCE"/>
    <w:rsid w:val="00014085"/>
    <w:rsid w:val="00016C46"/>
    <w:rsid w:val="00017716"/>
    <w:rsid w:val="00022196"/>
    <w:rsid w:val="00022819"/>
    <w:rsid w:val="000267CD"/>
    <w:rsid w:val="000356E5"/>
    <w:rsid w:val="00037BB7"/>
    <w:rsid w:val="000416C5"/>
    <w:rsid w:val="000514EF"/>
    <w:rsid w:val="00054305"/>
    <w:rsid w:val="00060099"/>
    <w:rsid w:val="000631AF"/>
    <w:rsid w:val="000665B8"/>
    <w:rsid w:val="000703A2"/>
    <w:rsid w:val="0008095C"/>
    <w:rsid w:val="00091FA4"/>
    <w:rsid w:val="00092F90"/>
    <w:rsid w:val="00097AA2"/>
    <w:rsid w:val="000B033F"/>
    <w:rsid w:val="000B09BD"/>
    <w:rsid w:val="000B25C7"/>
    <w:rsid w:val="000B411A"/>
    <w:rsid w:val="000C5432"/>
    <w:rsid w:val="000D430A"/>
    <w:rsid w:val="000D79C5"/>
    <w:rsid w:val="000F3FE7"/>
    <w:rsid w:val="001069AE"/>
    <w:rsid w:val="0011247F"/>
    <w:rsid w:val="00114D8B"/>
    <w:rsid w:val="00117372"/>
    <w:rsid w:val="00126FCB"/>
    <w:rsid w:val="001301A1"/>
    <w:rsid w:val="00136491"/>
    <w:rsid w:val="00136C27"/>
    <w:rsid w:val="00142AC6"/>
    <w:rsid w:val="00160E48"/>
    <w:rsid w:val="00164FC0"/>
    <w:rsid w:val="0018592D"/>
    <w:rsid w:val="00186F59"/>
    <w:rsid w:val="00187C69"/>
    <w:rsid w:val="001945AC"/>
    <w:rsid w:val="001A0046"/>
    <w:rsid w:val="001B30B9"/>
    <w:rsid w:val="001B67BB"/>
    <w:rsid w:val="001C08D9"/>
    <w:rsid w:val="001D25E3"/>
    <w:rsid w:val="001E01CB"/>
    <w:rsid w:val="001F1EDD"/>
    <w:rsid w:val="001F5382"/>
    <w:rsid w:val="001F770A"/>
    <w:rsid w:val="001F7741"/>
    <w:rsid w:val="0020101F"/>
    <w:rsid w:val="00206C34"/>
    <w:rsid w:val="0022575C"/>
    <w:rsid w:val="0023331A"/>
    <w:rsid w:val="00235E25"/>
    <w:rsid w:val="002451F3"/>
    <w:rsid w:val="00245C5E"/>
    <w:rsid w:val="00262FE4"/>
    <w:rsid w:val="002676D4"/>
    <w:rsid w:val="00273C78"/>
    <w:rsid w:val="002752BE"/>
    <w:rsid w:val="00280225"/>
    <w:rsid w:val="00281914"/>
    <w:rsid w:val="00286C1A"/>
    <w:rsid w:val="0029099D"/>
    <w:rsid w:val="00290C2D"/>
    <w:rsid w:val="00297762"/>
    <w:rsid w:val="002B1DFB"/>
    <w:rsid w:val="002B2831"/>
    <w:rsid w:val="002B670C"/>
    <w:rsid w:val="002B7739"/>
    <w:rsid w:val="002B7925"/>
    <w:rsid w:val="002C4677"/>
    <w:rsid w:val="002D54FB"/>
    <w:rsid w:val="002E0FE2"/>
    <w:rsid w:val="002E17AA"/>
    <w:rsid w:val="002F1CFD"/>
    <w:rsid w:val="00324542"/>
    <w:rsid w:val="00337374"/>
    <w:rsid w:val="00350929"/>
    <w:rsid w:val="00352114"/>
    <w:rsid w:val="00360FDC"/>
    <w:rsid w:val="00371103"/>
    <w:rsid w:val="00371883"/>
    <w:rsid w:val="00377767"/>
    <w:rsid w:val="003932E7"/>
    <w:rsid w:val="0039743C"/>
    <w:rsid w:val="003B3A1F"/>
    <w:rsid w:val="003B437F"/>
    <w:rsid w:val="003B4B63"/>
    <w:rsid w:val="003C6817"/>
    <w:rsid w:val="003E0AB6"/>
    <w:rsid w:val="003E438B"/>
    <w:rsid w:val="003E4FA3"/>
    <w:rsid w:val="003F160D"/>
    <w:rsid w:val="003F2B94"/>
    <w:rsid w:val="003F3980"/>
    <w:rsid w:val="003F4CE9"/>
    <w:rsid w:val="003F6359"/>
    <w:rsid w:val="00400122"/>
    <w:rsid w:val="00405865"/>
    <w:rsid w:val="004133CB"/>
    <w:rsid w:val="00413935"/>
    <w:rsid w:val="004152D9"/>
    <w:rsid w:val="004214A5"/>
    <w:rsid w:val="0042344D"/>
    <w:rsid w:val="00432839"/>
    <w:rsid w:val="004350EA"/>
    <w:rsid w:val="00447A79"/>
    <w:rsid w:val="00454127"/>
    <w:rsid w:val="00462147"/>
    <w:rsid w:val="00464FF6"/>
    <w:rsid w:val="00473098"/>
    <w:rsid w:val="004B4931"/>
    <w:rsid w:val="004B7470"/>
    <w:rsid w:val="004C693A"/>
    <w:rsid w:val="004E4EE8"/>
    <w:rsid w:val="004E5E95"/>
    <w:rsid w:val="004F39AA"/>
    <w:rsid w:val="004F4BFB"/>
    <w:rsid w:val="0050000B"/>
    <w:rsid w:val="00501975"/>
    <w:rsid w:val="00504120"/>
    <w:rsid w:val="00523833"/>
    <w:rsid w:val="00527652"/>
    <w:rsid w:val="00532CD1"/>
    <w:rsid w:val="00564E51"/>
    <w:rsid w:val="00575D0A"/>
    <w:rsid w:val="00580B98"/>
    <w:rsid w:val="00591DE9"/>
    <w:rsid w:val="00593552"/>
    <w:rsid w:val="005953C0"/>
    <w:rsid w:val="005A0DDC"/>
    <w:rsid w:val="005B07C7"/>
    <w:rsid w:val="005B2593"/>
    <w:rsid w:val="005C5883"/>
    <w:rsid w:val="005D0BEB"/>
    <w:rsid w:val="006052E7"/>
    <w:rsid w:val="00605B9D"/>
    <w:rsid w:val="00607A1E"/>
    <w:rsid w:val="00614403"/>
    <w:rsid w:val="006243D4"/>
    <w:rsid w:val="00624951"/>
    <w:rsid w:val="00626504"/>
    <w:rsid w:val="00632B18"/>
    <w:rsid w:val="00640D17"/>
    <w:rsid w:val="00643835"/>
    <w:rsid w:val="006453C0"/>
    <w:rsid w:val="006479E4"/>
    <w:rsid w:val="00660EB5"/>
    <w:rsid w:val="00660F52"/>
    <w:rsid w:val="00664827"/>
    <w:rsid w:val="00674E76"/>
    <w:rsid w:val="0068083D"/>
    <w:rsid w:val="006836D8"/>
    <w:rsid w:val="00686246"/>
    <w:rsid w:val="00687FBE"/>
    <w:rsid w:val="006933F5"/>
    <w:rsid w:val="006A2040"/>
    <w:rsid w:val="006A63E3"/>
    <w:rsid w:val="006B1991"/>
    <w:rsid w:val="006B6698"/>
    <w:rsid w:val="006C20B3"/>
    <w:rsid w:val="006C27F8"/>
    <w:rsid w:val="006C43AD"/>
    <w:rsid w:val="006C6FFE"/>
    <w:rsid w:val="006D7C20"/>
    <w:rsid w:val="006E7064"/>
    <w:rsid w:val="006F32DE"/>
    <w:rsid w:val="00712CD9"/>
    <w:rsid w:val="007161C0"/>
    <w:rsid w:val="00731A26"/>
    <w:rsid w:val="0073720E"/>
    <w:rsid w:val="00767178"/>
    <w:rsid w:val="0078422B"/>
    <w:rsid w:val="007864AC"/>
    <w:rsid w:val="007937FB"/>
    <w:rsid w:val="007C55B6"/>
    <w:rsid w:val="007D3935"/>
    <w:rsid w:val="007D3A27"/>
    <w:rsid w:val="007F08E1"/>
    <w:rsid w:val="007F5FDC"/>
    <w:rsid w:val="007F677F"/>
    <w:rsid w:val="00800C2C"/>
    <w:rsid w:val="008016D7"/>
    <w:rsid w:val="00807E57"/>
    <w:rsid w:val="00827D3F"/>
    <w:rsid w:val="00832AF1"/>
    <w:rsid w:val="00832BC2"/>
    <w:rsid w:val="00835C98"/>
    <w:rsid w:val="00841590"/>
    <w:rsid w:val="008540E6"/>
    <w:rsid w:val="00857396"/>
    <w:rsid w:val="00894010"/>
    <w:rsid w:val="0089620A"/>
    <w:rsid w:val="008B72E0"/>
    <w:rsid w:val="008B771B"/>
    <w:rsid w:val="008D4A3E"/>
    <w:rsid w:val="008D54FE"/>
    <w:rsid w:val="008E1544"/>
    <w:rsid w:val="008E3260"/>
    <w:rsid w:val="008E36B3"/>
    <w:rsid w:val="008F0FBB"/>
    <w:rsid w:val="008F7856"/>
    <w:rsid w:val="009004EB"/>
    <w:rsid w:val="0090410D"/>
    <w:rsid w:val="00907D53"/>
    <w:rsid w:val="00927A2C"/>
    <w:rsid w:val="009331DE"/>
    <w:rsid w:val="00941357"/>
    <w:rsid w:val="009443BF"/>
    <w:rsid w:val="009453B7"/>
    <w:rsid w:val="00957BB2"/>
    <w:rsid w:val="00974363"/>
    <w:rsid w:val="009770E8"/>
    <w:rsid w:val="00982C45"/>
    <w:rsid w:val="00986220"/>
    <w:rsid w:val="0099145A"/>
    <w:rsid w:val="009B2A14"/>
    <w:rsid w:val="009D4CCC"/>
    <w:rsid w:val="009D707B"/>
    <w:rsid w:val="009E1D80"/>
    <w:rsid w:val="009F03B8"/>
    <w:rsid w:val="009F659B"/>
    <w:rsid w:val="00A01C04"/>
    <w:rsid w:val="00A04046"/>
    <w:rsid w:val="00A1108C"/>
    <w:rsid w:val="00A1233B"/>
    <w:rsid w:val="00A1462D"/>
    <w:rsid w:val="00A20CF6"/>
    <w:rsid w:val="00A31719"/>
    <w:rsid w:val="00A37E09"/>
    <w:rsid w:val="00A4543F"/>
    <w:rsid w:val="00A4682E"/>
    <w:rsid w:val="00A53BE9"/>
    <w:rsid w:val="00A54CB4"/>
    <w:rsid w:val="00A6139E"/>
    <w:rsid w:val="00A6390E"/>
    <w:rsid w:val="00A65E68"/>
    <w:rsid w:val="00A82824"/>
    <w:rsid w:val="00A96A12"/>
    <w:rsid w:val="00A9783F"/>
    <w:rsid w:val="00AA598A"/>
    <w:rsid w:val="00AA7155"/>
    <w:rsid w:val="00AB02A7"/>
    <w:rsid w:val="00AB2386"/>
    <w:rsid w:val="00AB279E"/>
    <w:rsid w:val="00AB3A4C"/>
    <w:rsid w:val="00AC0D0F"/>
    <w:rsid w:val="00AC13B6"/>
    <w:rsid w:val="00AC1586"/>
    <w:rsid w:val="00AC656F"/>
    <w:rsid w:val="00AE1094"/>
    <w:rsid w:val="00AF4A9D"/>
    <w:rsid w:val="00B14EC6"/>
    <w:rsid w:val="00B24804"/>
    <w:rsid w:val="00B27AD4"/>
    <w:rsid w:val="00B4470C"/>
    <w:rsid w:val="00B509A2"/>
    <w:rsid w:val="00B5336B"/>
    <w:rsid w:val="00B73504"/>
    <w:rsid w:val="00B76A42"/>
    <w:rsid w:val="00B839F5"/>
    <w:rsid w:val="00B90757"/>
    <w:rsid w:val="00B92700"/>
    <w:rsid w:val="00BA6316"/>
    <w:rsid w:val="00BC332E"/>
    <w:rsid w:val="00BD5C25"/>
    <w:rsid w:val="00BE089D"/>
    <w:rsid w:val="00BE290A"/>
    <w:rsid w:val="00BE302E"/>
    <w:rsid w:val="00BE7552"/>
    <w:rsid w:val="00BF26F3"/>
    <w:rsid w:val="00BF5F74"/>
    <w:rsid w:val="00C000EA"/>
    <w:rsid w:val="00C0406C"/>
    <w:rsid w:val="00C04ADB"/>
    <w:rsid w:val="00C233B4"/>
    <w:rsid w:val="00C23B80"/>
    <w:rsid w:val="00C30454"/>
    <w:rsid w:val="00C30781"/>
    <w:rsid w:val="00C34387"/>
    <w:rsid w:val="00C37840"/>
    <w:rsid w:val="00C4121A"/>
    <w:rsid w:val="00C50826"/>
    <w:rsid w:val="00C55D0D"/>
    <w:rsid w:val="00C65A43"/>
    <w:rsid w:val="00C74E6E"/>
    <w:rsid w:val="00C75AA7"/>
    <w:rsid w:val="00C80236"/>
    <w:rsid w:val="00CA63D2"/>
    <w:rsid w:val="00CA79EE"/>
    <w:rsid w:val="00CB4D47"/>
    <w:rsid w:val="00CC3BDB"/>
    <w:rsid w:val="00CE0A47"/>
    <w:rsid w:val="00CE34A3"/>
    <w:rsid w:val="00CF0E3B"/>
    <w:rsid w:val="00CF4347"/>
    <w:rsid w:val="00CF4811"/>
    <w:rsid w:val="00D136C3"/>
    <w:rsid w:val="00D16040"/>
    <w:rsid w:val="00D274DB"/>
    <w:rsid w:val="00D366D5"/>
    <w:rsid w:val="00D40320"/>
    <w:rsid w:val="00D41312"/>
    <w:rsid w:val="00D473A1"/>
    <w:rsid w:val="00D527E0"/>
    <w:rsid w:val="00D5760E"/>
    <w:rsid w:val="00D7374C"/>
    <w:rsid w:val="00D80F6A"/>
    <w:rsid w:val="00DA22DB"/>
    <w:rsid w:val="00DA759C"/>
    <w:rsid w:val="00DA7B40"/>
    <w:rsid w:val="00DB527C"/>
    <w:rsid w:val="00DD1DC6"/>
    <w:rsid w:val="00DD28A7"/>
    <w:rsid w:val="00DD6577"/>
    <w:rsid w:val="00DE40F4"/>
    <w:rsid w:val="00DF36AC"/>
    <w:rsid w:val="00DF51AB"/>
    <w:rsid w:val="00E05A0D"/>
    <w:rsid w:val="00E105DB"/>
    <w:rsid w:val="00E10C27"/>
    <w:rsid w:val="00E27455"/>
    <w:rsid w:val="00E30B09"/>
    <w:rsid w:val="00E33F68"/>
    <w:rsid w:val="00E36572"/>
    <w:rsid w:val="00E42F2F"/>
    <w:rsid w:val="00E46B35"/>
    <w:rsid w:val="00E47A42"/>
    <w:rsid w:val="00E5357D"/>
    <w:rsid w:val="00E539DB"/>
    <w:rsid w:val="00E5639F"/>
    <w:rsid w:val="00E57780"/>
    <w:rsid w:val="00E71880"/>
    <w:rsid w:val="00E72596"/>
    <w:rsid w:val="00E7396E"/>
    <w:rsid w:val="00E756B4"/>
    <w:rsid w:val="00E87087"/>
    <w:rsid w:val="00E87871"/>
    <w:rsid w:val="00E92EA5"/>
    <w:rsid w:val="00E96A43"/>
    <w:rsid w:val="00EC12DD"/>
    <w:rsid w:val="00EC3297"/>
    <w:rsid w:val="00EC4670"/>
    <w:rsid w:val="00ED0263"/>
    <w:rsid w:val="00EE447C"/>
    <w:rsid w:val="00EF032B"/>
    <w:rsid w:val="00EF47E9"/>
    <w:rsid w:val="00F00823"/>
    <w:rsid w:val="00F02CCE"/>
    <w:rsid w:val="00F30853"/>
    <w:rsid w:val="00F34925"/>
    <w:rsid w:val="00F41443"/>
    <w:rsid w:val="00F4243D"/>
    <w:rsid w:val="00F463DD"/>
    <w:rsid w:val="00F4657E"/>
    <w:rsid w:val="00F465EF"/>
    <w:rsid w:val="00F74FDD"/>
    <w:rsid w:val="00F8629D"/>
    <w:rsid w:val="00F91615"/>
    <w:rsid w:val="00F91C6D"/>
    <w:rsid w:val="00F94BBE"/>
    <w:rsid w:val="00F95A01"/>
    <w:rsid w:val="00FA525E"/>
    <w:rsid w:val="00FA7E30"/>
    <w:rsid w:val="00FB2EC2"/>
    <w:rsid w:val="00FB3B52"/>
    <w:rsid w:val="00FC0CC3"/>
    <w:rsid w:val="00FC2501"/>
    <w:rsid w:val="00FE2344"/>
    <w:rsid w:val="00FE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27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9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3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3C0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3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3B8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3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3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2</Pages>
  <Words>603</Words>
  <Characters>3441</Characters>
  <Application>Microsoft Macintosh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hezl</dc:creator>
  <cp:lastModifiedBy>Weihua Chen</cp:lastModifiedBy>
  <cp:revision>195</cp:revision>
  <dcterms:created xsi:type="dcterms:W3CDTF">2015-11-17T13:51:00Z</dcterms:created>
  <dcterms:modified xsi:type="dcterms:W3CDTF">2015-12-02T09:07:00Z</dcterms:modified>
</cp:coreProperties>
</file>